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500742" w:rsidRPr="00114D08" w14:paraId="6626B668" w14:textId="77777777" w:rsidTr="008D300A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8D300A">
            <w:pPr>
              <w:pStyle w:val="af1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7D365DA1" w:rsidR="00500742" w:rsidRPr="00D04DA9" w:rsidRDefault="008F2069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ReAL ASTATE AGENCY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8D300A">
        <w:tc>
          <w:tcPr>
            <w:tcW w:w="9359" w:type="dxa"/>
          </w:tcPr>
          <w:p w14:paraId="76309376" w14:textId="5C56F29F" w:rsidR="00500742" w:rsidRPr="00426215" w:rsidRDefault="008F2069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D04DE05" wp14:editId="08A051EA">
                  <wp:extent cx="4766404" cy="3171825"/>
                  <wp:effectExtent l="0" t="0" r="0" b="0"/>
                  <wp:docPr id="4" name="Рисунок 4" descr="C:\Users\User\AppData\Local\Microsoft\Windows\INetCache\Content.MSO\7557253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7557253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7195" cy="3179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354F3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354F3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354F3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354F3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354F3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354F3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354F3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601D8A74" w14:textId="77777777" w:rsidR="00A7247A" w:rsidRDefault="00A7247A" w:rsidP="00A7247A">
      <w:pPr>
        <w:pStyle w:val="2"/>
        <w:keepNext w:val="0"/>
        <w:numPr>
          <w:ilvl w:val="0"/>
          <w:numId w:val="0"/>
        </w:numPr>
        <w:rPr>
          <w:rFonts w:ascii="Trebuchet MS" w:hAnsi="Trebuchet MS"/>
          <w:caps w:val="0"/>
          <w:color w:val="464547"/>
          <w:sz w:val="20"/>
        </w:rPr>
      </w:pPr>
      <w:bookmarkStart w:id="11" w:name="_Toc412572571"/>
      <w:bookmarkStart w:id="12" w:name="_Toc509167635"/>
      <w:bookmarkStart w:id="13" w:name="_Toc62212632"/>
      <w:r w:rsidRPr="00A7247A">
        <w:rPr>
          <w:rFonts w:ascii="Trebuchet MS" w:hAnsi="Trebuchet MS"/>
          <w:caps w:val="0"/>
          <w:color w:val="464547"/>
          <w:sz w:val="20"/>
        </w:rPr>
        <w:t>A real estate agency is a business where apartments and houses are constantly being bought and sold. Every day, agents communicate with numerous clients, show them different housing options, process sales documents, and earn their commissions.</w:t>
      </w:r>
    </w:p>
    <w:p w14:paraId="3F9669AC" w14:textId="600441DF" w:rsidR="00C403FF" w:rsidRDefault="00A7247A" w:rsidP="00A7247A">
      <w:pPr>
        <w:pStyle w:val="2"/>
        <w:keepNext w:val="0"/>
        <w:numPr>
          <w:ilvl w:val="0"/>
          <w:numId w:val="0"/>
        </w:numPr>
      </w:pPr>
      <w:r>
        <w:rPr>
          <w:lang w:val="uk-UA"/>
        </w:rPr>
        <w:t xml:space="preserve">1.2 </w:t>
      </w:r>
      <w:r w:rsidR="00426215">
        <w:t>P</w:t>
      </w:r>
      <w:r w:rsidR="00426215" w:rsidRPr="00473DF1">
        <w:t>roblems</w:t>
      </w:r>
      <w:r w:rsidR="00C403FF">
        <w:t>.</w:t>
      </w:r>
      <w:r w:rsidR="00426215"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44F6CA6D" w:rsidR="00C403FF" w:rsidRPr="00E82570" w:rsidRDefault="00166737" w:rsidP="00426215">
      <w:pPr>
        <w:pStyle w:val="a2"/>
      </w:pPr>
      <w:r w:rsidRPr="00166737">
        <w:rPr>
          <w:lang w:val="uk-UA"/>
        </w:rPr>
        <w:t>There are no clear analytics and structured objects for analysis, because there is no common database for this</w:t>
      </w:r>
      <w:r>
        <w:rPr>
          <w:lang w:val="uk-UA"/>
        </w:rPr>
        <w:t>.</w:t>
      </w:r>
    </w:p>
    <w:p w14:paraId="20C95FFC" w14:textId="192B3314" w:rsidR="006F645E" w:rsidRDefault="0000152E" w:rsidP="00A7247A">
      <w:pPr>
        <w:pStyle w:val="2"/>
        <w:keepNext w:val="0"/>
        <w:numPr>
          <w:ilvl w:val="1"/>
          <w:numId w:val="27"/>
        </w:numPr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6E88C3F" w14:textId="1517031E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One data source</w:t>
      </w:r>
    </w:p>
    <w:p w14:paraId="1613EA7A" w14:textId="289E20D6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Optimizing the creation of analytical objects</w:t>
      </w:r>
    </w:p>
    <w:p w14:paraId="555E8390" w14:textId="4C9331DC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Automation of analytical processes</w:t>
      </w:r>
    </w:p>
    <w:p w14:paraId="45ECA2F5" w14:textId="77777777" w:rsidR="00166737" w:rsidRDefault="00166737" w:rsidP="00166737">
      <w:pPr>
        <w:pStyle w:val="a2"/>
        <w:ind w:left="720"/>
        <w:rPr>
          <w:lang w:val="uk-UA"/>
        </w:rPr>
      </w:pPr>
    </w:p>
    <w:p w14:paraId="4F9315F8" w14:textId="0FFBBF7D" w:rsidR="00166737" w:rsidRPr="00166737" w:rsidRDefault="00166737" w:rsidP="00166737">
      <w:pPr>
        <w:pStyle w:val="a2"/>
        <w:rPr>
          <w:lang w:val="uk-UA"/>
        </w:rPr>
      </w:pPr>
      <w:r>
        <w:rPr>
          <w:lang w:val="uk-UA"/>
        </w:rPr>
        <w:t xml:space="preserve">   </w:t>
      </w:r>
    </w:p>
    <w:p w14:paraId="1B22C6C0" w14:textId="11675BAE" w:rsidR="00426215" w:rsidRDefault="006F645E" w:rsidP="00426215">
      <w:pPr>
        <w:pStyle w:val="1"/>
        <w:ind w:left="431" w:hanging="431"/>
      </w:pPr>
      <w:bookmarkStart w:id="18" w:name="_Toc62212634"/>
      <w:bookmarkStart w:id="19" w:name="_Hlk314571188"/>
      <w:r>
        <w:t>Model description</w:t>
      </w:r>
      <w:bookmarkStart w:id="20" w:name="_GoBack"/>
      <w:bookmarkEnd w:id="18"/>
      <w:bookmarkEnd w:id="20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1" w:name="_Toc462595272"/>
      <w:bookmarkStart w:id="22" w:name="_Toc62212635"/>
      <w:r w:rsidRPr="008D63DF">
        <w:t>Definitions &amp; Acronyms</w:t>
      </w:r>
      <w:bookmarkEnd w:id="21"/>
      <w:bookmarkEnd w:id="22"/>
    </w:p>
    <w:p w14:paraId="4534CB92" w14:textId="77777777" w:rsidR="006F645E" w:rsidRPr="006F645E" w:rsidRDefault="006F645E" w:rsidP="006F645E">
      <w:pPr>
        <w:pStyle w:val="a2"/>
      </w:pPr>
    </w:p>
    <w:p w14:paraId="202F84C0" w14:textId="435F96C8" w:rsidR="00426215" w:rsidRDefault="007B1687" w:rsidP="006F645E">
      <w:pPr>
        <w:pStyle w:val="2"/>
        <w:keepNext w:val="0"/>
        <w:ind w:left="851" w:hanging="851"/>
      </w:pPr>
      <w:bookmarkStart w:id="23" w:name="_Toc412572574"/>
      <w:bookmarkStart w:id="24" w:name="_Toc509167638"/>
      <w:bookmarkStart w:id="25" w:name="_Toc62212636"/>
      <w:r w:rsidRPr="007B1687">
        <w:rPr>
          <w:rStyle w:val="afa"/>
          <w:rFonts w:ascii="Times New Roman" w:hAnsi="Times New Roman"/>
          <w:caps w:val="0"/>
          <w:color w:val="FF000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22AAFD29" wp14:editId="452F5775">
            <wp:simplePos x="0" y="0"/>
            <wp:positionH relativeFrom="page">
              <wp:align>center</wp:align>
            </wp:positionH>
            <wp:positionV relativeFrom="paragraph">
              <wp:posOffset>434975</wp:posOffset>
            </wp:positionV>
            <wp:extent cx="5618480" cy="3781425"/>
            <wp:effectExtent l="0" t="0" r="127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215">
        <w:t>Logical Scheme</w:t>
      </w:r>
      <w:bookmarkEnd w:id="23"/>
      <w:bookmarkEnd w:id="24"/>
      <w:bookmarkEnd w:id="25"/>
    </w:p>
    <w:bookmarkEnd w:id="19"/>
    <w:p w14:paraId="3963EE6B" w14:textId="1BF5EC82" w:rsidR="006F645E" w:rsidRDefault="006F645E" w:rsidP="007B1687">
      <w:pPr>
        <w:pStyle w:val="2"/>
        <w:numPr>
          <w:ilvl w:val="0"/>
          <w:numId w:val="0"/>
        </w:numPr>
        <w:ind w:left="2160" w:hanging="720"/>
      </w:pPr>
      <w:del w:id="26" w:author="Котельницький Володимир Олександрович" w:date="2024-10-20T17:54:00Z">
        <w:r w:rsidRPr="008F2069" w:rsidDel="00837C38">
          <w:delText>&lt;image&gt;</w:delText>
        </w:r>
      </w:del>
    </w:p>
    <w:p w14:paraId="4327B9B8" w14:textId="7850763E" w:rsidR="007B1687" w:rsidRPr="007B1687" w:rsidDel="00837C38" w:rsidRDefault="007B1687" w:rsidP="007B1687">
      <w:pPr>
        <w:pStyle w:val="a2"/>
        <w:rPr>
          <w:del w:id="27" w:author="Котельницький Володимир Олександрович" w:date="2024-10-20T17:54:00Z"/>
        </w:rPr>
      </w:pPr>
    </w:p>
    <w:p w14:paraId="39591329" w14:textId="2940DE18" w:rsidR="006F645E" w:rsidRPr="008F2069" w:rsidRDefault="006F645E" w:rsidP="007B1687">
      <w:pPr>
        <w:pStyle w:val="2"/>
        <w:numPr>
          <w:ilvl w:val="0"/>
          <w:numId w:val="0"/>
        </w:numPr>
        <w:ind w:left="2160" w:hanging="720"/>
      </w:pPr>
    </w:p>
    <w:p w14:paraId="25428049" w14:textId="0340480A" w:rsidR="007B1687" w:rsidRDefault="007B1687" w:rsidP="007B1687">
      <w:pPr>
        <w:pStyle w:val="2"/>
        <w:keepNext w:val="0"/>
        <w:numPr>
          <w:ilvl w:val="0"/>
          <w:numId w:val="0"/>
        </w:numPr>
        <w:ind w:left="851"/>
      </w:pPr>
      <w:bookmarkStart w:id="28" w:name="_Toc62212637"/>
    </w:p>
    <w:p w14:paraId="5418611A" w14:textId="46520880" w:rsidR="007B1687" w:rsidRDefault="007B1687" w:rsidP="007B1687">
      <w:pPr>
        <w:pStyle w:val="a2"/>
      </w:pPr>
    </w:p>
    <w:p w14:paraId="541CF01D" w14:textId="75346BAA" w:rsidR="007B1687" w:rsidRDefault="007B1687" w:rsidP="007B1687">
      <w:pPr>
        <w:pStyle w:val="a2"/>
      </w:pPr>
    </w:p>
    <w:p w14:paraId="77133E82" w14:textId="3851F4D7" w:rsidR="007B1687" w:rsidRDefault="007B1687" w:rsidP="007B1687">
      <w:pPr>
        <w:pStyle w:val="a2"/>
      </w:pPr>
    </w:p>
    <w:p w14:paraId="3B2AC06F" w14:textId="7225447A" w:rsidR="007B1687" w:rsidRDefault="007B1687" w:rsidP="007B1687">
      <w:pPr>
        <w:pStyle w:val="a2"/>
      </w:pPr>
    </w:p>
    <w:p w14:paraId="1AC0FA94" w14:textId="7859B5C9" w:rsidR="007B1687" w:rsidRDefault="007B1687" w:rsidP="007B1687">
      <w:pPr>
        <w:pStyle w:val="a2"/>
      </w:pPr>
    </w:p>
    <w:p w14:paraId="249FDECD" w14:textId="24331ED7" w:rsidR="007B1687" w:rsidRDefault="007B1687" w:rsidP="007B1687">
      <w:pPr>
        <w:pStyle w:val="a2"/>
      </w:pPr>
    </w:p>
    <w:p w14:paraId="5832D2B4" w14:textId="30CA30DD" w:rsidR="007B1687" w:rsidRDefault="007B1687" w:rsidP="007B1687">
      <w:pPr>
        <w:pStyle w:val="a2"/>
      </w:pPr>
    </w:p>
    <w:p w14:paraId="57C15039" w14:textId="2E2F6E8E" w:rsidR="007B1687" w:rsidRDefault="007B1687" w:rsidP="007B1687">
      <w:pPr>
        <w:pStyle w:val="a2"/>
      </w:pPr>
    </w:p>
    <w:p w14:paraId="6CB0FAE0" w14:textId="5C95538B" w:rsidR="007B1687" w:rsidRDefault="007B1687" w:rsidP="007B1687">
      <w:pPr>
        <w:pStyle w:val="a2"/>
      </w:pPr>
    </w:p>
    <w:p w14:paraId="67B2D230" w14:textId="52365B58" w:rsidR="007B1687" w:rsidRDefault="007B1687" w:rsidP="007B1687">
      <w:pPr>
        <w:pStyle w:val="a2"/>
      </w:pPr>
    </w:p>
    <w:p w14:paraId="0A5B2BFE" w14:textId="66B36DC3" w:rsidR="007B1687" w:rsidRDefault="007B1687" w:rsidP="007B1687">
      <w:pPr>
        <w:pStyle w:val="a2"/>
      </w:pPr>
    </w:p>
    <w:p w14:paraId="0C86BE6A" w14:textId="77777777" w:rsidR="007B1687" w:rsidRPr="007B1687" w:rsidRDefault="007B1687" w:rsidP="007B1687">
      <w:pPr>
        <w:pStyle w:val="a2"/>
      </w:pPr>
    </w:p>
    <w:p w14:paraId="5C20D2DA" w14:textId="7245D387" w:rsidR="007B1687" w:rsidRDefault="007B1687" w:rsidP="007B1687">
      <w:pPr>
        <w:pStyle w:val="2"/>
        <w:keepNext w:val="0"/>
        <w:numPr>
          <w:ilvl w:val="0"/>
          <w:numId w:val="0"/>
        </w:numPr>
        <w:ind w:left="851"/>
      </w:pPr>
    </w:p>
    <w:p w14:paraId="7BD0D62E" w14:textId="77777777" w:rsidR="007B1687" w:rsidRPr="007B1687" w:rsidRDefault="007B1687" w:rsidP="007B1687">
      <w:pPr>
        <w:pStyle w:val="a2"/>
      </w:pPr>
    </w:p>
    <w:p w14:paraId="3894FC29" w14:textId="6E3E03B3" w:rsidR="006F645E" w:rsidRDefault="00407DD5" w:rsidP="006F645E">
      <w:pPr>
        <w:pStyle w:val="2"/>
        <w:keepNext w:val="0"/>
        <w:ind w:left="851" w:hanging="851"/>
      </w:pPr>
      <w:r>
        <w:lastRenderedPageBreak/>
        <w:t>O</w:t>
      </w:r>
      <w:r w:rsidR="006F645E">
        <w:t>bjects</w:t>
      </w:r>
      <w:bookmarkEnd w:id="28"/>
    </w:p>
    <w:p w14:paraId="194E0023" w14:textId="0FE1A3A6" w:rsidR="006F645E" w:rsidRDefault="006F645E" w:rsidP="006F645E">
      <w:pPr>
        <w:pStyle w:val="a2"/>
      </w:pPr>
    </w:p>
    <w:p w14:paraId="71AA236F" w14:textId="5A806630" w:rsidR="006F645E" w:rsidRDefault="006F645E" w:rsidP="006F645E">
      <w:pPr>
        <w:pStyle w:val="a2"/>
      </w:pPr>
      <w:r>
        <w:t>Table Description</w:t>
      </w:r>
    </w:p>
    <w:p w14:paraId="6AA55A06" w14:textId="77777777" w:rsidR="00B40EBA" w:rsidRDefault="00B40EBA" w:rsidP="006F645E">
      <w:pPr>
        <w:pStyle w:val="a2"/>
      </w:pPr>
    </w:p>
    <w:p w14:paraId="57817552" w14:textId="6D8A68F6" w:rsidR="00B40EBA" w:rsidRPr="00B40EBA" w:rsidRDefault="008F2069" w:rsidP="00B40EBA">
      <w:pPr>
        <w:pStyle w:val="a2"/>
        <w:numPr>
          <w:ilvl w:val="0"/>
          <w:numId w:val="26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Property</w:t>
      </w:r>
    </w:p>
    <w:p w14:paraId="061AE2A5" w14:textId="6DCBED68" w:rsidR="00BE17E0" w:rsidDel="00095E34" w:rsidRDefault="00095E34" w:rsidP="006F645E">
      <w:pPr>
        <w:pStyle w:val="a2"/>
        <w:rPr>
          <w:del w:id="29" w:author="Котельницький Володимир Олександрович" w:date="2024-10-20T17:52:00Z"/>
        </w:rPr>
      </w:pPr>
      <w:ins w:id="30" w:author="Котельницький Володимир Олександрович" w:date="2024-10-20T17:52:00Z">
        <w:r>
          <w:t>Contains information about subway stations</w:t>
        </w:r>
        <w:r w:rsidDel="00095E34">
          <w:t xml:space="preserve"> </w:t>
        </w:r>
      </w:ins>
      <w:del w:id="31" w:author="Котельницький Володимир Олександрович" w:date="2024-10-20T17:52:00Z">
        <w:r w:rsidR="00BE17E0" w:rsidDel="00095E34">
          <w:delText>&lt;des</w:delText>
        </w:r>
        <w:r w:rsidR="007B27B1" w:rsidDel="00095E34">
          <w:delText>c</w:delText>
        </w:r>
        <w:r w:rsidR="00BE17E0" w:rsidDel="00095E34">
          <w:delText>ription&gt;</w:delText>
        </w:r>
      </w:del>
    </w:p>
    <w:p w14:paraId="72C5EF5E" w14:textId="77777777"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15CB1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6AA96F8E" w:rsidR="00915CB1" w:rsidRDefault="00915CB1" w:rsidP="006F645E">
            <w:pPr>
              <w:pStyle w:val="a2"/>
            </w:pPr>
            <w:r>
              <w:t>Property</w:t>
            </w:r>
            <w:del w:id="32" w:author="Котельницький Володимир Олександрович" w:date="2024-10-20T17:42:00Z">
              <w:r w:rsidDel="00B77E8B">
                <w:delText>1</w:delText>
              </w:r>
            </w:del>
          </w:p>
        </w:tc>
        <w:tc>
          <w:tcPr>
            <w:tcW w:w="2302" w:type="dxa"/>
          </w:tcPr>
          <w:p w14:paraId="5287EB7E" w14:textId="2757BB1E" w:rsidR="00915CB1" w:rsidRDefault="00915CB1" w:rsidP="006F645E">
            <w:pPr>
              <w:pStyle w:val="a2"/>
            </w:pPr>
            <w:del w:id="33" w:author="Котельницький Володимир Олександрович" w:date="2024-10-20T17:42:00Z">
              <w:r w:rsidDel="00B77E8B">
                <w:delText>Field Name 1</w:delText>
              </w:r>
            </w:del>
            <w:r>
              <w:t>property</w:t>
            </w:r>
            <w:ins w:id="34" w:author="Котельницький Володимир Олександрович" w:date="2024-10-20T17:42:00Z">
              <w:r>
                <w:t>_id</w:t>
              </w:r>
            </w:ins>
          </w:p>
        </w:tc>
        <w:tc>
          <w:tcPr>
            <w:tcW w:w="2302" w:type="dxa"/>
          </w:tcPr>
          <w:p w14:paraId="43622687" w14:textId="3866D4E2" w:rsidR="00915CB1" w:rsidRDefault="00915CB1" w:rsidP="006F645E">
            <w:pPr>
              <w:pStyle w:val="a2"/>
            </w:pPr>
            <w:r>
              <w:t>Unique property identifier</w:t>
            </w:r>
            <w:ins w:id="35" w:author="Котельницький Володимир Олександрович" w:date="2024-10-20T17:47:00Z">
              <w:r>
                <w:t>(</w:t>
              </w:r>
            </w:ins>
            <w:r>
              <w:t>PK</w:t>
            </w:r>
            <w:ins w:id="36" w:author="Котельницький Володимир Олександрович" w:date="2024-10-20T17:47:00Z">
              <w:r>
                <w:t>)</w:t>
              </w:r>
            </w:ins>
            <w:del w:id="37" w:author="Котельницький Володимир Олександрович" w:date="2024-10-20T17:46:00Z">
              <w:r w:rsidDel="00095E34">
                <w:delText>/FK</w:delText>
              </w:r>
            </w:del>
          </w:p>
        </w:tc>
        <w:tc>
          <w:tcPr>
            <w:tcW w:w="2302" w:type="dxa"/>
          </w:tcPr>
          <w:p w14:paraId="276CD625" w14:textId="4A478C55" w:rsidR="00915CB1" w:rsidRDefault="00915CB1" w:rsidP="006F645E">
            <w:pPr>
              <w:pStyle w:val="a2"/>
            </w:pPr>
            <w:ins w:id="38" w:author="Котельницький Володимир Олександрович" w:date="2024-10-20T17:48:00Z">
              <w:r>
                <w:t>INT</w:t>
              </w:r>
            </w:ins>
            <w:del w:id="39" w:author="Котельницький Володимир Олександрович" w:date="2024-10-20T17:48:00Z">
              <w:r w:rsidDel="00095E34">
                <w:delText>Int</w:delText>
              </w:r>
            </w:del>
          </w:p>
        </w:tc>
      </w:tr>
      <w:tr w:rsidR="00915CB1" w14:paraId="1799E4B5" w14:textId="77777777" w:rsidTr="00BE17E0">
        <w:trPr>
          <w:trHeight w:val="432"/>
          <w:ins w:id="40" w:author="Котельницький Володимир Олександрович" w:date="2024-10-20T17:34:00Z"/>
        </w:trPr>
        <w:tc>
          <w:tcPr>
            <w:tcW w:w="2302" w:type="dxa"/>
            <w:vMerge/>
          </w:tcPr>
          <w:p w14:paraId="7FD8D6E5" w14:textId="77777777" w:rsidR="00915CB1" w:rsidRDefault="00915CB1" w:rsidP="006F645E">
            <w:pPr>
              <w:pStyle w:val="a2"/>
              <w:rPr>
                <w:ins w:id="41" w:author="Котельницький Володимир Олександрович" w:date="2024-10-20T17:34:00Z"/>
              </w:rPr>
            </w:pPr>
          </w:p>
        </w:tc>
        <w:tc>
          <w:tcPr>
            <w:tcW w:w="2302" w:type="dxa"/>
          </w:tcPr>
          <w:p w14:paraId="3CB91A69" w14:textId="00B9E9F9" w:rsidR="00915CB1" w:rsidRDefault="00915CB1" w:rsidP="006F645E">
            <w:pPr>
              <w:pStyle w:val="a2"/>
              <w:rPr>
                <w:ins w:id="42" w:author="Котельницький Володимир Олександрович" w:date="2024-10-20T17:34:00Z"/>
              </w:rPr>
            </w:pPr>
            <w:r>
              <w:t>address</w:t>
            </w:r>
          </w:p>
        </w:tc>
        <w:tc>
          <w:tcPr>
            <w:tcW w:w="2302" w:type="dxa"/>
          </w:tcPr>
          <w:p w14:paraId="24370B6F" w14:textId="7F418EF6" w:rsidR="00915CB1" w:rsidRPr="008D300A" w:rsidRDefault="00915CB1" w:rsidP="006F645E">
            <w:pPr>
              <w:pStyle w:val="a2"/>
              <w:rPr>
                <w:ins w:id="43" w:author="Котельницький Володимир Олександрович" w:date="2024-10-20T17:34:00Z"/>
              </w:rPr>
            </w:pPr>
            <w:r>
              <w:t>Property address</w:t>
            </w:r>
          </w:p>
        </w:tc>
        <w:tc>
          <w:tcPr>
            <w:tcW w:w="2302" w:type="dxa"/>
          </w:tcPr>
          <w:p w14:paraId="6EBE5A44" w14:textId="0409DE02" w:rsidR="00915CB1" w:rsidRDefault="00915CB1" w:rsidP="006F645E">
            <w:pPr>
              <w:pStyle w:val="a2"/>
              <w:rPr>
                <w:ins w:id="44" w:author="Котельницький Володимир Олександрович" w:date="2024-10-20T17:34:00Z"/>
              </w:rPr>
            </w:pPr>
            <w:ins w:id="45" w:author="Котельницький Володимир Олександрович" w:date="2024-10-20T17:47:00Z">
              <w:r>
                <w:t>varchar</w:t>
              </w:r>
            </w:ins>
          </w:p>
        </w:tc>
      </w:tr>
      <w:tr w:rsidR="00915CB1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22CB5DE1" w14:textId="29E25F39" w:rsidR="00915CB1" w:rsidRDefault="00915CB1" w:rsidP="006F645E">
            <w:pPr>
              <w:pStyle w:val="a2"/>
            </w:pPr>
            <w:r>
              <w:t>price</w:t>
            </w:r>
            <w:del w:id="46" w:author="Котельницький Володимир Олександрович" w:date="2024-10-20T17:43:00Z">
              <w:r w:rsidDel="00095E34">
                <w:delText>Filed Name N</w:delText>
              </w:r>
            </w:del>
          </w:p>
        </w:tc>
        <w:tc>
          <w:tcPr>
            <w:tcW w:w="2302" w:type="dxa"/>
          </w:tcPr>
          <w:p w14:paraId="6EDD57E1" w14:textId="250442DA" w:rsidR="00915CB1" w:rsidRDefault="00915CB1" w:rsidP="006F645E">
            <w:pPr>
              <w:pStyle w:val="a2"/>
            </w:pPr>
            <w:r>
              <w:t>Property price</w:t>
            </w:r>
          </w:p>
        </w:tc>
        <w:tc>
          <w:tcPr>
            <w:tcW w:w="2302" w:type="dxa"/>
          </w:tcPr>
          <w:p w14:paraId="3C813618" w14:textId="76AA3B33" w:rsidR="00915CB1" w:rsidRPr="00A76D2B" w:rsidRDefault="00915CB1" w:rsidP="006F645E">
            <w:pPr>
              <w:pStyle w:val="a2"/>
            </w:pPr>
            <w:del w:id="47" w:author="Котельницький Володимир Олександрович" w:date="2024-10-20T17:47:00Z">
              <w:r w:rsidDel="00095E34">
                <w:delText>Text</w:delText>
              </w:r>
            </w:del>
            <w:r>
              <w:t>decimal</w:t>
            </w:r>
          </w:p>
        </w:tc>
      </w:tr>
      <w:tr w:rsidR="00915CB1" w14:paraId="0F67DC69" w14:textId="77777777" w:rsidTr="00BE17E0">
        <w:trPr>
          <w:trHeight w:val="432"/>
        </w:trPr>
        <w:tc>
          <w:tcPr>
            <w:tcW w:w="2302" w:type="dxa"/>
            <w:vMerge/>
          </w:tcPr>
          <w:p w14:paraId="530674A6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39B5F0A7" w14:textId="45DF9310" w:rsidR="00915CB1" w:rsidRDefault="00915CB1" w:rsidP="006F645E">
            <w:pPr>
              <w:pStyle w:val="a2"/>
            </w:pPr>
            <w:r>
              <w:t>currency</w:t>
            </w:r>
          </w:p>
        </w:tc>
        <w:tc>
          <w:tcPr>
            <w:tcW w:w="2302" w:type="dxa"/>
          </w:tcPr>
          <w:p w14:paraId="13DE032C" w14:textId="2999EFD3" w:rsidR="00915CB1" w:rsidRPr="00915CB1" w:rsidRDefault="00915CB1" w:rsidP="006F645E">
            <w:pPr>
              <w:pStyle w:val="a2"/>
              <w:rPr>
                <w:lang w:val="uk-UA"/>
              </w:rPr>
            </w:pPr>
            <w:r w:rsidRPr="00915CB1">
              <w:rPr>
                <w:lang w:val="uk-UA"/>
              </w:rPr>
              <w:t>Amount currency</w:t>
            </w:r>
          </w:p>
        </w:tc>
        <w:tc>
          <w:tcPr>
            <w:tcW w:w="2302" w:type="dxa"/>
          </w:tcPr>
          <w:p w14:paraId="472C73EB" w14:textId="084774C5" w:rsidR="00915CB1" w:rsidDel="00095E34" w:rsidRDefault="00915CB1" w:rsidP="006F645E">
            <w:pPr>
              <w:pStyle w:val="a2"/>
            </w:pPr>
            <w:ins w:id="48" w:author="Котельницький Володимир Олександрович" w:date="2024-10-20T17:47:00Z">
              <w:r>
                <w:t>varchar</w:t>
              </w:r>
            </w:ins>
          </w:p>
        </w:tc>
      </w:tr>
      <w:tr w:rsidR="00915CB1" w14:paraId="14AF0053" w14:textId="77777777" w:rsidTr="00BE17E0">
        <w:trPr>
          <w:trHeight w:val="432"/>
          <w:ins w:id="49" w:author="Котельницький Володимир Олександрович" w:date="2024-10-20T17:44:00Z"/>
        </w:trPr>
        <w:tc>
          <w:tcPr>
            <w:tcW w:w="2302" w:type="dxa"/>
            <w:vMerge/>
          </w:tcPr>
          <w:p w14:paraId="28B23351" w14:textId="77777777" w:rsidR="00915CB1" w:rsidRDefault="00915CB1" w:rsidP="006F645E">
            <w:pPr>
              <w:pStyle w:val="a2"/>
              <w:rPr>
                <w:ins w:id="50" w:author="Котельницький Володимир Олександрович" w:date="2024-10-20T17:44:00Z"/>
              </w:rPr>
            </w:pPr>
          </w:p>
        </w:tc>
        <w:tc>
          <w:tcPr>
            <w:tcW w:w="2302" w:type="dxa"/>
          </w:tcPr>
          <w:p w14:paraId="5767840A" w14:textId="0BA4F94E" w:rsidR="00915CB1" w:rsidRPr="008D300A" w:rsidRDefault="00915CB1" w:rsidP="006F645E">
            <w:pPr>
              <w:pStyle w:val="a2"/>
              <w:rPr>
                <w:ins w:id="51" w:author="Котельницький Володимир Олександрович" w:date="2024-10-20T17:44:00Z"/>
              </w:rPr>
            </w:pPr>
            <w:r>
              <w:t>property_type</w:t>
            </w:r>
          </w:p>
        </w:tc>
        <w:tc>
          <w:tcPr>
            <w:tcW w:w="2302" w:type="dxa"/>
          </w:tcPr>
          <w:p w14:paraId="394156C4" w14:textId="201E20D2" w:rsidR="00915CB1" w:rsidRPr="00095E34" w:rsidRDefault="00915CB1" w:rsidP="006F645E">
            <w:pPr>
              <w:pStyle w:val="a2"/>
              <w:rPr>
                <w:ins w:id="52" w:author="Котельницький Володимир Олександрович" w:date="2024-10-20T17:44:00Z"/>
                <w:lang w:val="uk-UA"/>
                <w:rPrChange w:id="53" w:author="Котельницький Володимир Олександрович" w:date="2024-10-20T17:48:00Z">
                  <w:rPr>
                    <w:ins w:id="54" w:author="Котельницький Володимир Олександрович" w:date="2024-10-20T17:44:00Z"/>
                  </w:rPr>
                </w:rPrChange>
              </w:rPr>
            </w:pPr>
            <w:r>
              <w:t>Type of property (apartment, house</w:t>
            </w:r>
            <w:r>
              <w:rPr>
                <w:lang w:val="uk-UA"/>
              </w:rPr>
              <w:t xml:space="preserve"> </w:t>
            </w:r>
            <w:r>
              <w:t>and other)</w:t>
            </w:r>
          </w:p>
        </w:tc>
        <w:tc>
          <w:tcPr>
            <w:tcW w:w="2302" w:type="dxa"/>
          </w:tcPr>
          <w:p w14:paraId="1AAA5C98" w14:textId="420BFCA5" w:rsidR="00915CB1" w:rsidRDefault="00915CB1" w:rsidP="006F645E">
            <w:pPr>
              <w:pStyle w:val="a2"/>
              <w:rPr>
                <w:ins w:id="55" w:author="Котельницький Володимир Олександрович" w:date="2024-10-20T17:44:00Z"/>
              </w:rPr>
            </w:pPr>
            <w:r>
              <w:t>varchar</w:t>
            </w:r>
          </w:p>
        </w:tc>
      </w:tr>
      <w:tr w:rsidR="00915CB1" w14:paraId="0D644934" w14:textId="77777777" w:rsidTr="00BE17E0">
        <w:trPr>
          <w:trHeight w:val="432"/>
        </w:trPr>
        <w:tc>
          <w:tcPr>
            <w:tcW w:w="2302" w:type="dxa"/>
            <w:vMerge/>
          </w:tcPr>
          <w:p w14:paraId="3A8FE220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3CE2B6B3" w14:textId="17C0D0DB" w:rsidR="00915CB1" w:rsidRDefault="00915CB1" w:rsidP="006F645E">
            <w:pPr>
              <w:pStyle w:val="a2"/>
            </w:pPr>
            <w:r>
              <w:t>desscription</w:t>
            </w:r>
          </w:p>
        </w:tc>
        <w:tc>
          <w:tcPr>
            <w:tcW w:w="2302" w:type="dxa"/>
          </w:tcPr>
          <w:p w14:paraId="6087B908" w14:textId="3B287570" w:rsidR="00915CB1" w:rsidRPr="00095E34" w:rsidRDefault="00915CB1" w:rsidP="006F645E">
            <w:pPr>
              <w:pStyle w:val="a2"/>
            </w:pPr>
            <w:r>
              <w:t>Property description</w:t>
            </w:r>
          </w:p>
        </w:tc>
        <w:tc>
          <w:tcPr>
            <w:tcW w:w="2302" w:type="dxa"/>
          </w:tcPr>
          <w:p w14:paraId="51D25719" w14:textId="15B4AF23" w:rsidR="00915CB1" w:rsidRDefault="00915CB1" w:rsidP="006F645E">
            <w:pPr>
              <w:pStyle w:val="a2"/>
            </w:pPr>
            <w:r>
              <w:t>varchar</w:t>
            </w:r>
          </w:p>
        </w:tc>
      </w:tr>
      <w:tr w:rsidR="00915CB1" w14:paraId="611BA6EB" w14:textId="77777777" w:rsidTr="00BE17E0">
        <w:trPr>
          <w:trHeight w:val="432"/>
        </w:trPr>
        <w:tc>
          <w:tcPr>
            <w:tcW w:w="2302" w:type="dxa"/>
            <w:vMerge/>
          </w:tcPr>
          <w:p w14:paraId="5B5911AD" w14:textId="77777777" w:rsidR="00915CB1" w:rsidRDefault="00915CB1" w:rsidP="006F645E">
            <w:pPr>
              <w:pStyle w:val="a2"/>
            </w:pPr>
          </w:p>
        </w:tc>
        <w:tc>
          <w:tcPr>
            <w:tcW w:w="2302" w:type="dxa"/>
          </w:tcPr>
          <w:p w14:paraId="03080620" w14:textId="212A2CD0" w:rsidR="00915CB1" w:rsidRDefault="00915CB1" w:rsidP="006F645E">
            <w:pPr>
              <w:pStyle w:val="a2"/>
            </w:pPr>
            <w:r>
              <w:t>Is_sold</w:t>
            </w:r>
          </w:p>
        </w:tc>
        <w:tc>
          <w:tcPr>
            <w:tcW w:w="2302" w:type="dxa"/>
          </w:tcPr>
          <w:p w14:paraId="65DF98CB" w14:textId="72A97B5D" w:rsidR="00915CB1" w:rsidRPr="00A76D2B" w:rsidRDefault="00915CB1" w:rsidP="006F645E">
            <w:pPr>
              <w:pStyle w:val="a2"/>
              <w:rPr>
                <w:lang w:val="uk-UA"/>
              </w:rPr>
            </w:pPr>
            <w:r>
              <w:t>Sale status (true/false)</w:t>
            </w:r>
          </w:p>
        </w:tc>
        <w:tc>
          <w:tcPr>
            <w:tcW w:w="2302" w:type="dxa"/>
          </w:tcPr>
          <w:p w14:paraId="4DF5932B" w14:textId="678EA54E" w:rsidR="00915CB1" w:rsidRDefault="00915CB1" w:rsidP="006F645E">
            <w:pPr>
              <w:pStyle w:val="a2"/>
            </w:pPr>
            <w:r>
              <w:t>boolean</w:t>
            </w:r>
          </w:p>
        </w:tc>
      </w:tr>
    </w:tbl>
    <w:p w14:paraId="11AD6816" w14:textId="5D81C3A7" w:rsidR="006F645E" w:rsidRDefault="006F645E" w:rsidP="006F645E">
      <w:pPr>
        <w:pStyle w:val="a2"/>
      </w:pPr>
    </w:p>
    <w:p w14:paraId="6F46CE26" w14:textId="77777777" w:rsidR="00837C38" w:rsidRDefault="00837C38" w:rsidP="006F645E">
      <w:pPr>
        <w:pStyle w:val="a2"/>
        <w:rPr>
          <w:ins w:id="56" w:author="Котельницький Володимир Олександрович" w:date="2024-10-20T17:53:00Z"/>
        </w:rPr>
      </w:pPr>
    </w:p>
    <w:p w14:paraId="2072CFAF" w14:textId="652B2908" w:rsidR="00837C38" w:rsidRPr="007B1687" w:rsidDel="00837C38" w:rsidRDefault="007B1687" w:rsidP="006F645E">
      <w:pPr>
        <w:pStyle w:val="a2"/>
        <w:rPr>
          <w:del w:id="57" w:author="Котельницький Володимир Олександрович" w:date="2024-10-20T17:53:00Z"/>
          <w:b/>
          <w:i/>
          <w:color w:val="FF0000"/>
        </w:rPr>
      </w:pPr>
      <w:r w:rsidRPr="007B1687">
        <w:rPr>
          <w:b/>
          <w:i/>
          <w:color w:val="FF0000"/>
        </w:rPr>
        <w:t>Property Table Relationships</w:t>
      </w:r>
    </w:p>
    <w:p w14:paraId="1D0B67F8" w14:textId="59A04E30" w:rsidR="006F645E" w:rsidRDefault="006F645E" w:rsidP="006F645E">
      <w:pPr>
        <w:pStyle w:val="a2"/>
      </w:pPr>
    </w:p>
    <w:p w14:paraId="08BEB8EB" w14:textId="6DC822C2" w:rsidR="008A29B6" w:rsidRPr="00A76D2B" w:rsidRDefault="00A76D2B" w:rsidP="006F645E">
      <w:pPr>
        <w:pStyle w:val="a2"/>
        <w:rPr>
          <w:lang w:val="uk-UA"/>
        </w:rPr>
      </w:pPr>
      <w:r w:rsidRPr="00A76D2B">
        <w:t>Property table connects via its primary key property_id to Property_viewing and Transaction tables.</w:t>
      </w:r>
    </w:p>
    <w:p w14:paraId="0BAE5318" w14:textId="77777777" w:rsidR="008A29B6" w:rsidRDefault="008A29B6" w:rsidP="006F645E">
      <w:pPr>
        <w:pStyle w:val="a2"/>
      </w:pPr>
    </w:p>
    <w:p w14:paraId="28374DC9" w14:textId="6CAFDD7A" w:rsidR="008A29B6" w:rsidRDefault="008A29B6" w:rsidP="006F645E">
      <w:pPr>
        <w:pStyle w:val="a2"/>
      </w:pPr>
    </w:p>
    <w:p w14:paraId="31D079C6" w14:textId="77777777" w:rsidR="008A29B6" w:rsidRDefault="008A29B6" w:rsidP="006F645E">
      <w:pPr>
        <w:pStyle w:val="a2"/>
      </w:pPr>
    </w:p>
    <w:p w14:paraId="75E47102" w14:textId="39B67871" w:rsidR="006F645E" w:rsidRDefault="006F645E" w:rsidP="006F645E">
      <w:pPr>
        <w:pStyle w:val="a2"/>
      </w:pPr>
      <w: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1130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843"/>
        <w:gridCol w:w="1134"/>
        <w:gridCol w:w="1276"/>
        <w:gridCol w:w="1559"/>
        <w:gridCol w:w="2268"/>
        <w:gridCol w:w="1843"/>
      </w:tblGrid>
      <w:tr w:rsidR="00915CB1" w14:paraId="7D509B5F" w14:textId="3A58F9A4" w:rsidTr="00915CB1">
        <w:trPr>
          <w:trHeight w:val="292"/>
        </w:trPr>
        <w:tc>
          <w:tcPr>
            <w:tcW w:w="1379" w:type="dxa"/>
            <w:shd w:val="clear" w:color="auto" w:fill="76CDD8"/>
          </w:tcPr>
          <w:p w14:paraId="786CAE32" w14:textId="45926909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58" w:author="Котельницький Володимир Олександрович" w:date="2024-10-20T17:49:00Z">
              <w:r w:rsidDel="00095E34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  <w:r>
              <w:rPr>
                <w:color w:val="FFFFFF" w:themeColor="background1"/>
                <w:sz w:val="18"/>
                <w:szCs w:val="18"/>
              </w:rPr>
              <w:t>property</w:t>
            </w:r>
            <w:ins w:id="59" w:author="Котельницький Володимир Олександрович" w:date="2024-10-20T17:49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843" w:type="dxa"/>
            <w:shd w:val="clear" w:color="auto" w:fill="76CDD8"/>
          </w:tcPr>
          <w:p w14:paraId="7C63B6B0" w14:textId="0ECB0B18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60" w:author="Котельницький Володимир Олександрович" w:date="2024-10-20T17:49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  <w:r>
              <w:rPr>
                <w:color w:val="FFFFFF" w:themeColor="background1"/>
                <w:sz w:val="18"/>
                <w:szCs w:val="18"/>
              </w:rPr>
              <w:t>address</w:t>
            </w:r>
          </w:p>
        </w:tc>
        <w:tc>
          <w:tcPr>
            <w:tcW w:w="1134" w:type="dxa"/>
            <w:shd w:val="clear" w:color="auto" w:fill="76CDD8"/>
          </w:tcPr>
          <w:p w14:paraId="186467F7" w14:textId="0573356E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61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  <w:r>
              <w:rPr>
                <w:color w:val="FFFFFF" w:themeColor="background1"/>
                <w:sz w:val="18"/>
                <w:szCs w:val="18"/>
              </w:rPr>
              <w:t>price</w:t>
            </w:r>
          </w:p>
        </w:tc>
        <w:tc>
          <w:tcPr>
            <w:tcW w:w="1276" w:type="dxa"/>
            <w:shd w:val="clear" w:color="auto" w:fill="76CDD8"/>
          </w:tcPr>
          <w:p w14:paraId="74F41BF2" w14:textId="39CC79E4" w:rsidR="00915CB1" w:rsidRPr="00915CB1" w:rsidDel="00095E34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currency</w:t>
            </w:r>
          </w:p>
        </w:tc>
        <w:tc>
          <w:tcPr>
            <w:tcW w:w="1559" w:type="dxa"/>
            <w:shd w:val="clear" w:color="auto" w:fill="76CDD8"/>
          </w:tcPr>
          <w:p w14:paraId="5EF5231B" w14:textId="0CBACA6B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62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  <w:r>
              <w:rPr>
                <w:color w:val="FFFFFF" w:themeColor="background1"/>
                <w:sz w:val="18"/>
                <w:szCs w:val="18"/>
              </w:rPr>
              <w:t>property_type</w:t>
            </w:r>
          </w:p>
        </w:tc>
        <w:tc>
          <w:tcPr>
            <w:tcW w:w="2268" w:type="dxa"/>
            <w:shd w:val="clear" w:color="auto" w:fill="76CDD8"/>
          </w:tcPr>
          <w:p w14:paraId="23BAA738" w14:textId="01F77B0A" w:rsidR="00915CB1" w:rsidRPr="00BE17E0" w:rsidDel="00095E34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843" w:type="dxa"/>
            <w:shd w:val="clear" w:color="auto" w:fill="76CDD8"/>
          </w:tcPr>
          <w:p w14:paraId="026DE220" w14:textId="2A328623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Is_sold</w:t>
            </w:r>
          </w:p>
        </w:tc>
      </w:tr>
      <w:tr w:rsidR="00915CB1" w14:paraId="675CC18D" w14:textId="4C888C10" w:rsidTr="00915CB1">
        <w:trPr>
          <w:trHeight w:val="432"/>
        </w:trPr>
        <w:tc>
          <w:tcPr>
            <w:tcW w:w="1379" w:type="dxa"/>
          </w:tcPr>
          <w:p w14:paraId="1865802E" w14:textId="05D6DF34" w:rsidR="00915CB1" w:rsidRDefault="00915CB1" w:rsidP="008D300A">
            <w:pPr>
              <w:pStyle w:val="a2"/>
            </w:pPr>
            <w:r>
              <w:t xml:space="preserve"> 1</w:t>
            </w:r>
          </w:p>
        </w:tc>
        <w:tc>
          <w:tcPr>
            <w:tcW w:w="1843" w:type="dxa"/>
          </w:tcPr>
          <w:p w14:paraId="08F31126" w14:textId="1121B94E" w:rsidR="00915CB1" w:rsidRDefault="00915CB1" w:rsidP="008D300A">
            <w:pPr>
              <w:pStyle w:val="a2"/>
            </w:pPr>
            <w:del w:id="63" w:author="Котельницький Володимир Олександрович" w:date="2024-10-20T17:49:00Z">
              <w:r w:rsidDel="00095E34">
                <w:delText>aaa</w:delText>
              </w:r>
            </w:del>
            <w:ins w:id="64" w:author="Котельницький Володимир Олександрович" w:date="2024-10-20T17:49:00Z">
              <w:r>
                <w:t>Vokzalna</w:t>
              </w:r>
            </w:ins>
            <w:r>
              <w:t xml:space="preserve"> 29/1</w:t>
            </w:r>
          </w:p>
        </w:tc>
        <w:tc>
          <w:tcPr>
            <w:tcW w:w="1134" w:type="dxa"/>
          </w:tcPr>
          <w:p w14:paraId="6FE58743" w14:textId="2B72DEE4" w:rsidR="00915CB1" w:rsidRDefault="00915CB1" w:rsidP="008D300A">
            <w:pPr>
              <w:pStyle w:val="a2"/>
            </w:pPr>
            <w:del w:id="65" w:author="Котельницький Володимир Олександрович" w:date="2024-10-20T17:50:00Z">
              <w:r w:rsidDel="00095E34">
                <w:delText>123</w:delText>
              </w:r>
            </w:del>
            <w:r>
              <w:t>30000</w:t>
            </w:r>
          </w:p>
        </w:tc>
        <w:tc>
          <w:tcPr>
            <w:tcW w:w="1276" w:type="dxa"/>
          </w:tcPr>
          <w:p w14:paraId="7C81D966" w14:textId="2BF08AD0" w:rsidR="00915CB1" w:rsidRDefault="00915CB1" w:rsidP="008D300A">
            <w:pPr>
              <w:pStyle w:val="a2"/>
            </w:pPr>
            <w:r>
              <w:t>USD</w:t>
            </w:r>
          </w:p>
        </w:tc>
        <w:tc>
          <w:tcPr>
            <w:tcW w:w="1559" w:type="dxa"/>
          </w:tcPr>
          <w:p w14:paraId="538318D7" w14:textId="6D696BB0" w:rsidR="00915CB1" w:rsidRDefault="00915CB1" w:rsidP="008D300A">
            <w:pPr>
              <w:pStyle w:val="a2"/>
            </w:pPr>
            <w:r>
              <w:t>apartment</w:t>
            </w:r>
            <w:del w:id="66" w:author="Котельницький Володимир Олександрович" w:date="2024-10-20T17:50:00Z">
              <w:r w:rsidDel="00095E34">
                <w:delText>234</w:delText>
              </w:r>
            </w:del>
          </w:p>
        </w:tc>
        <w:tc>
          <w:tcPr>
            <w:tcW w:w="2268" w:type="dxa"/>
          </w:tcPr>
          <w:p w14:paraId="0C112AAC" w14:textId="1D768908" w:rsidR="00915CB1" w:rsidRPr="00915CB1" w:rsidRDefault="00915CB1" w:rsidP="008D300A">
            <w:pPr>
              <w:pStyle w:val="a2"/>
            </w:pPr>
            <w:r>
              <w:t>Apartment with big</w:t>
            </w:r>
            <w:r>
              <w:rPr>
                <w:lang w:val="uk-UA"/>
              </w:rPr>
              <w:t xml:space="preserve"> </w:t>
            </w:r>
            <w:r>
              <w:t>balcony</w:t>
            </w:r>
          </w:p>
        </w:tc>
        <w:tc>
          <w:tcPr>
            <w:tcW w:w="1843" w:type="dxa"/>
          </w:tcPr>
          <w:p w14:paraId="2D7222A0" w14:textId="2887055A" w:rsidR="00915CB1" w:rsidRDefault="00915CB1" w:rsidP="008D300A">
            <w:pPr>
              <w:pStyle w:val="a2"/>
            </w:pPr>
            <w:r>
              <w:t>No</w:t>
            </w:r>
          </w:p>
        </w:tc>
      </w:tr>
    </w:tbl>
    <w:p w14:paraId="455288B0" w14:textId="0A5290D9" w:rsidR="00BE17E0" w:rsidRDefault="00BE17E0" w:rsidP="006F645E">
      <w:pPr>
        <w:pStyle w:val="a2"/>
      </w:pPr>
    </w:p>
    <w:p w14:paraId="1C8B7E32" w14:textId="030112CD" w:rsidR="00BE17E0" w:rsidRDefault="00BE17E0" w:rsidP="006F645E">
      <w:pPr>
        <w:pStyle w:val="a2"/>
        <w:rPr>
          <w:ins w:id="67" w:author="Котельницький Володимир Олександрович" w:date="2024-10-20T17:58:00Z"/>
        </w:rPr>
      </w:pPr>
    </w:p>
    <w:p w14:paraId="41CEEECC" w14:textId="1CA5DAA2" w:rsidR="00837C38" w:rsidRPr="00B40EBA" w:rsidRDefault="00837C38" w:rsidP="006F645E">
      <w:pPr>
        <w:pStyle w:val="a2"/>
        <w:rPr>
          <w:ins w:id="68" w:author="Котельницький Володимир Олександрович" w:date="2024-10-20T17:58:00Z"/>
          <w:color w:val="FF0000"/>
          <w:sz w:val="28"/>
          <w:szCs w:val="28"/>
        </w:rPr>
      </w:pPr>
      <w:ins w:id="69" w:author="Котельницький Володимир Олександрович" w:date="2024-10-20T17:58:00Z">
        <w:r w:rsidRPr="00B40EBA">
          <w:rPr>
            <w:color w:val="FF0000"/>
            <w:sz w:val="28"/>
            <w:szCs w:val="28"/>
          </w:rPr>
          <w:t xml:space="preserve">2. </w:t>
        </w:r>
      </w:ins>
      <w:r w:rsidR="00915CB1">
        <w:rPr>
          <w:color w:val="FF0000"/>
          <w:sz w:val="28"/>
          <w:szCs w:val="28"/>
        </w:rPr>
        <w:t>Client</w:t>
      </w:r>
    </w:p>
    <w:p w14:paraId="72B2DFA3" w14:textId="10EE783D" w:rsidR="00837C38" w:rsidRDefault="00837C38" w:rsidP="006F645E">
      <w:pPr>
        <w:pStyle w:val="a2"/>
        <w:rPr>
          <w:ins w:id="70" w:author="Котельницький Володимир Олександрович" w:date="2024-10-20T18:02:00Z"/>
        </w:rPr>
      </w:pPr>
      <w:ins w:id="71" w:author="Котельницький Володимир Олександрович" w:date="2024-10-20T18:02:00Z">
        <w:r>
          <w:t>Contains information about subway lines</w:t>
        </w:r>
      </w:ins>
    </w:p>
    <w:p w14:paraId="27876CF1" w14:textId="77777777" w:rsidR="00837C38" w:rsidRDefault="00837C38" w:rsidP="006F645E">
      <w:pPr>
        <w:pStyle w:val="a2"/>
        <w:rPr>
          <w:ins w:id="72" w:author="Котельницький Володимир Олександрович" w:date="2024-10-20T17:58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837C38" w:rsidRPr="00BE17E0" w14:paraId="33957D5C" w14:textId="77777777" w:rsidTr="008D300A">
        <w:trPr>
          <w:trHeight w:val="292"/>
          <w:ins w:id="73" w:author="Котельницький Володимир Олександрович" w:date="2024-10-20T17:58:00Z"/>
        </w:trPr>
        <w:tc>
          <w:tcPr>
            <w:tcW w:w="2302" w:type="dxa"/>
            <w:shd w:val="clear" w:color="auto" w:fill="76CDD8"/>
          </w:tcPr>
          <w:p w14:paraId="586CB73F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7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7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5DBEC1AE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7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7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7A190939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7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7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2D83C7D2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8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8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37C38" w14:paraId="4251D83A" w14:textId="77777777" w:rsidTr="008D300A">
        <w:trPr>
          <w:trHeight w:val="432"/>
          <w:ins w:id="82" w:author="Котельницький Володимир Олександрович" w:date="2024-10-20T17:58:00Z"/>
        </w:trPr>
        <w:tc>
          <w:tcPr>
            <w:tcW w:w="2302" w:type="dxa"/>
            <w:vMerge w:val="restart"/>
          </w:tcPr>
          <w:p w14:paraId="08F7037F" w14:textId="1CA617A3" w:rsidR="00837C38" w:rsidRDefault="00915CB1" w:rsidP="008D300A">
            <w:pPr>
              <w:pStyle w:val="a2"/>
              <w:rPr>
                <w:ins w:id="83" w:author="Котельницький Володимир Олександрович" w:date="2024-10-20T17:58:00Z"/>
              </w:rPr>
            </w:pPr>
            <w:r>
              <w:t>Client</w:t>
            </w:r>
          </w:p>
        </w:tc>
        <w:tc>
          <w:tcPr>
            <w:tcW w:w="2302" w:type="dxa"/>
          </w:tcPr>
          <w:p w14:paraId="074DE726" w14:textId="5249FF10" w:rsidR="00837C38" w:rsidRDefault="00915CB1" w:rsidP="008D300A">
            <w:pPr>
              <w:pStyle w:val="a2"/>
              <w:rPr>
                <w:ins w:id="84" w:author="Котельницький Володимир Олександрович" w:date="2024-10-20T17:58:00Z"/>
              </w:rPr>
            </w:pPr>
            <w:r>
              <w:t>client</w:t>
            </w:r>
            <w:ins w:id="85" w:author="Котельницький Володимир Олександрович" w:date="2024-10-20T17:58:00Z">
              <w:r w:rsidR="00837C38">
                <w:t>_id</w:t>
              </w:r>
            </w:ins>
          </w:p>
        </w:tc>
        <w:tc>
          <w:tcPr>
            <w:tcW w:w="2302" w:type="dxa"/>
          </w:tcPr>
          <w:p w14:paraId="52A93F45" w14:textId="15469314" w:rsidR="00837C38" w:rsidRDefault="00915CB1" w:rsidP="008D300A">
            <w:pPr>
              <w:pStyle w:val="a2"/>
              <w:rPr>
                <w:ins w:id="86" w:author="Котельницький Володимир Олександрович" w:date="2024-10-20T17:58:00Z"/>
              </w:rPr>
            </w:pPr>
            <w:r>
              <w:t xml:space="preserve">Unique client identifier </w:t>
            </w:r>
            <w:ins w:id="87" w:author="Котельницький Володимир Олександрович" w:date="2024-10-20T17:58:00Z">
              <w:r w:rsidR="00837C38">
                <w:t>(PK)</w:t>
              </w:r>
            </w:ins>
          </w:p>
        </w:tc>
        <w:tc>
          <w:tcPr>
            <w:tcW w:w="2302" w:type="dxa"/>
          </w:tcPr>
          <w:p w14:paraId="41ED292F" w14:textId="77777777" w:rsidR="00837C38" w:rsidRDefault="00837C38" w:rsidP="008D300A">
            <w:pPr>
              <w:pStyle w:val="a2"/>
              <w:rPr>
                <w:ins w:id="88" w:author="Котельницький Володимир Олександрович" w:date="2024-10-20T17:58:00Z"/>
              </w:rPr>
            </w:pPr>
            <w:ins w:id="89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37C38" w14:paraId="7EB3A5C4" w14:textId="77777777" w:rsidTr="008D300A">
        <w:trPr>
          <w:trHeight w:val="432"/>
          <w:ins w:id="90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58E0EEFA" w14:textId="77777777" w:rsidR="00837C38" w:rsidRDefault="00837C38" w:rsidP="008D300A">
            <w:pPr>
              <w:pStyle w:val="a2"/>
              <w:rPr>
                <w:ins w:id="91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83CD8B8" w14:textId="5931D29C" w:rsidR="00837C38" w:rsidRDefault="00915CB1" w:rsidP="008D300A">
            <w:pPr>
              <w:pStyle w:val="a2"/>
              <w:rPr>
                <w:ins w:id="92" w:author="Котельницький Володимир Олександрович" w:date="2024-10-20T17:58:00Z"/>
              </w:rPr>
            </w:pPr>
            <w:r>
              <w:t>First_</w:t>
            </w:r>
            <w:ins w:id="93" w:author="Котельницький Володимир Олександрович" w:date="2024-10-20T17:58:00Z">
              <w:r w:rsidR="00837C38">
                <w:t>name</w:t>
              </w:r>
            </w:ins>
          </w:p>
        </w:tc>
        <w:tc>
          <w:tcPr>
            <w:tcW w:w="2302" w:type="dxa"/>
          </w:tcPr>
          <w:p w14:paraId="6152D3E6" w14:textId="6B1BE3FF" w:rsidR="00837C38" w:rsidRPr="00E723E1" w:rsidRDefault="00915CB1" w:rsidP="008D300A">
            <w:pPr>
              <w:pStyle w:val="a2"/>
              <w:rPr>
                <w:ins w:id="94" w:author="Котельницький Володимир Олександрович" w:date="2024-10-20T17:58:00Z"/>
              </w:rPr>
            </w:pPr>
            <w:r>
              <w:t>Client's first name</w:t>
            </w:r>
          </w:p>
        </w:tc>
        <w:tc>
          <w:tcPr>
            <w:tcW w:w="2302" w:type="dxa"/>
          </w:tcPr>
          <w:p w14:paraId="4197FC37" w14:textId="77777777" w:rsidR="00837C38" w:rsidRDefault="00837C38" w:rsidP="008D300A">
            <w:pPr>
              <w:pStyle w:val="a2"/>
              <w:rPr>
                <w:ins w:id="95" w:author="Котельницький Володимир Олександрович" w:date="2024-10-20T17:58:00Z"/>
              </w:rPr>
            </w:pPr>
            <w:ins w:id="96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837C38" w14:paraId="1B1D61BB" w14:textId="77777777" w:rsidTr="008D300A">
        <w:trPr>
          <w:trHeight w:val="432"/>
          <w:ins w:id="97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4CEB3D99" w14:textId="77777777" w:rsidR="00837C38" w:rsidRDefault="00837C38" w:rsidP="008D300A">
            <w:pPr>
              <w:pStyle w:val="a2"/>
              <w:rPr>
                <w:ins w:id="9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7A6F7E9" w14:textId="535D4EB6" w:rsidR="00837C38" w:rsidRDefault="00915CB1" w:rsidP="008D300A">
            <w:pPr>
              <w:pStyle w:val="a2"/>
              <w:rPr>
                <w:ins w:id="99" w:author="Котельницький Володимир Олександрович" w:date="2024-10-20T17:58:00Z"/>
              </w:rPr>
            </w:pPr>
            <w:r>
              <w:t>Last_name</w:t>
            </w:r>
          </w:p>
        </w:tc>
        <w:tc>
          <w:tcPr>
            <w:tcW w:w="2302" w:type="dxa"/>
          </w:tcPr>
          <w:p w14:paraId="5B81A3F9" w14:textId="5109E3D0" w:rsidR="00837C38" w:rsidRDefault="00915CB1" w:rsidP="008D300A">
            <w:pPr>
              <w:pStyle w:val="a2"/>
              <w:rPr>
                <w:ins w:id="100" w:author="Котельницький Володимир Олександрович" w:date="2024-10-20T17:58:00Z"/>
              </w:rPr>
            </w:pPr>
            <w:r>
              <w:t>Client's last name</w:t>
            </w:r>
          </w:p>
        </w:tc>
        <w:tc>
          <w:tcPr>
            <w:tcW w:w="2302" w:type="dxa"/>
          </w:tcPr>
          <w:p w14:paraId="177C6AE4" w14:textId="626CC98A" w:rsidR="00837C38" w:rsidRDefault="00837C38" w:rsidP="008D300A">
            <w:pPr>
              <w:pStyle w:val="a2"/>
              <w:rPr>
                <w:ins w:id="101" w:author="Котельницький Володимир Олександрович" w:date="2024-10-20T17:58:00Z"/>
              </w:rPr>
            </w:pPr>
            <w:ins w:id="102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219BA1B9" w14:textId="77777777" w:rsidTr="008D300A">
        <w:trPr>
          <w:trHeight w:val="432"/>
        </w:trPr>
        <w:tc>
          <w:tcPr>
            <w:tcW w:w="2302" w:type="dxa"/>
          </w:tcPr>
          <w:p w14:paraId="53A7FF20" w14:textId="77777777" w:rsidR="00915CB1" w:rsidRDefault="00915CB1" w:rsidP="008D300A">
            <w:pPr>
              <w:pStyle w:val="a2"/>
            </w:pPr>
          </w:p>
        </w:tc>
        <w:tc>
          <w:tcPr>
            <w:tcW w:w="2302" w:type="dxa"/>
          </w:tcPr>
          <w:p w14:paraId="6EF349F6" w14:textId="17BA944E" w:rsidR="00915CB1" w:rsidRDefault="00915CB1" w:rsidP="008D300A">
            <w:pPr>
              <w:pStyle w:val="a2"/>
            </w:pPr>
            <w:r>
              <w:t>Email</w:t>
            </w:r>
          </w:p>
        </w:tc>
        <w:tc>
          <w:tcPr>
            <w:tcW w:w="2302" w:type="dxa"/>
          </w:tcPr>
          <w:p w14:paraId="06694C52" w14:textId="6C82903F" w:rsidR="00915CB1" w:rsidRDefault="00915CB1" w:rsidP="008D300A">
            <w:pPr>
              <w:pStyle w:val="a2"/>
            </w:pPr>
            <w:r>
              <w:t>Email address</w:t>
            </w:r>
          </w:p>
        </w:tc>
        <w:tc>
          <w:tcPr>
            <w:tcW w:w="2302" w:type="dxa"/>
          </w:tcPr>
          <w:p w14:paraId="10A19346" w14:textId="425005EE" w:rsidR="00915CB1" w:rsidRDefault="00915CB1" w:rsidP="008D300A">
            <w:pPr>
              <w:pStyle w:val="a2"/>
            </w:pPr>
            <w:ins w:id="103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6E2B60F5" w14:textId="77777777" w:rsidTr="00B24C46">
        <w:trPr>
          <w:trHeight w:val="432"/>
        </w:trPr>
        <w:tc>
          <w:tcPr>
            <w:tcW w:w="2302" w:type="dxa"/>
          </w:tcPr>
          <w:p w14:paraId="13B9AE82" w14:textId="77777777" w:rsidR="00915CB1" w:rsidRDefault="00915CB1" w:rsidP="00B24C46">
            <w:pPr>
              <w:pStyle w:val="a2"/>
            </w:pPr>
          </w:p>
        </w:tc>
        <w:tc>
          <w:tcPr>
            <w:tcW w:w="2302" w:type="dxa"/>
          </w:tcPr>
          <w:p w14:paraId="55687B8E" w14:textId="77098431" w:rsidR="00915CB1" w:rsidRDefault="00915CB1" w:rsidP="00B24C46">
            <w:pPr>
              <w:pStyle w:val="a2"/>
            </w:pPr>
            <w:r>
              <w:t>Phone</w:t>
            </w:r>
          </w:p>
        </w:tc>
        <w:tc>
          <w:tcPr>
            <w:tcW w:w="2302" w:type="dxa"/>
          </w:tcPr>
          <w:p w14:paraId="2458D79F" w14:textId="3045A2F1" w:rsidR="00915CB1" w:rsidRDefault="00915CB1" w:rsidP="00B24C46">
            <w:pPr>
              <w:pStyle w:val="a2"/>
            </w:pPr>
            <w:r>
              <w:t>Phone number</w:t>
            </w:r>
          </w:p>
        </w:tc>
        <w:tc>
          <w:tcPr>
            <w:tcW w:w="2302" w:type="dxa"/>
          </w:tcPr>
          <w:p w14:paraId="7F54AADA" w14:textId="13005621" w:rsidR="00915CB1" w:rsidRDefault="00915CB1" w:rsidP="00B24C46">
            <w:pPr>
              <w:pStyle w:val="a2"/>
            </w:pPr>
            <w:ins w:id="104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6FBAE33C" w14:textId="77777777" w:rsidTr="008D300A">
        <w:trPr>
          <w:trHeight w:val="432"/>
        </w:trPr>
        <w:tc>
          <w:tcPr>
            <w:tcW w:w="2302" w:type="dxa"/>
          </w:tcPr>
          <w:p w14:paraId="71FA3387" w14:textId="77777777" w:rsidR="00915CB1" w:rsidRDefault="00915CB1" w:rsidP="008D300A">
            <w:pPr>
              <w:pStyle w:val="a2"/>
            </w:pPr>
          </w:p>
        </w:tc>
        <w:tc>
          <w:tcPr>
            <w:tcW w:w="2302" w:type="dxa"/>
          </w:tcPr>
          <w:p w14:paraId="2697B223" w14:textId="15734B0C" w:rsidR="00915CB1" w:rsidRDefault="00915CB1" w:rsidP="008D300A">
            <w:pPr>
              <w:pStyle w:val="a2"/>
            </w:pPr>
            <w:r>
              <w:t>Client_type</w:t>
            </w:r>
          </w:p>
        </w:tc>
        <w:tc>
          <w:tcPr>
            <w:tcW w:w="2302" w:type="dxa"/>
          </w:tcPr>
          <w:p w14:paraId="2499B85E" w14:textId="1076ACA0" w:rsidR="00915CB1" w:rsidRDefault="00915CB1" w:rsidP="008D300A">
            <w:pPr>
              <w:pStyle w:val="a2"/>
            </w:pPr>
            <w:r>
              <w:t>Client type (buyer/seller)</w:t>
            </w:r>
          </w:p>
        </w:tc>
        <w:tc>
          <w:tcPr>
            <w:tcW w:w="2302" w:type="dxa"/>
          </w:tcPr>
          <w:p w14:paraId="3842A4D9" w14:textId="0EF4DB3A" w:rsidR="00915CB1" w:rsidRDefault="00915CB1" w:rsidP="008D300A">
            <w:pPr>
              <w:pStyle w:val="a2"/>
            </w:pPr>
            <w:ins w:id="105" w:author="Котельницький Володимир Олександрович" w:date="2024-10-20T18:00:00Z">
              <w:r>
                <w:t>varchar</w:t>
              </w:r>
            </w:ins>
          </w:p>
        </w:tc>
      </w:tr>
      <w:tr w:rsidR="00915CB1" w14:paraId="547EFE7D" w14:textId="77777777" w:rsidTr="008D300A">
        <w:trPr>
          <w:trHeight w:val="432"/>
        </w:trPr>
        <w:tc>
          <w:tcPr>
            <w:tcW w:w="2302" w:type="dxa"/>
          </w:tcPr>
          <w:p w14:paraId="18D8F50B" w14:textId="77777777" w:rsidR="00915CB1" w:rsidRDefault="00915CB1" w:rsidP="008D300A">
            <w:pPr>
              <w:pStyle w:val="a2"/>
            </w:pPr>
          </w:p>
        </w:tc>
        <w:tc>
          <w:tcPr>
            <w:tcW w:w="2302" w:type="dxa"/>
          </w:tcPr>
          <w:p w14:paraId="563D53FD" w14:textId="05732700" w:rsidR="00915CB1" w:rsidRDefault="00915CB1" w:rsidP="008D300A">
            <w:pPr>
              <w:pStyle w:val="a2"/>
            </w:pPr>
            <w:r>
              <w:t>Activity_ind</w:t>
            </w:r>
          </w:p>
        </w:tc>
        <w:tc>
          <w:tcPr>
            <w:tcW w:w="2302" w:type="dxa"/>
          </w:tcPr>
          <w:p w14:paraId="09CC00D2" w14:textId="15D057CC" w:rsidR="00915CB1" w:rsidRDefault="00915CB1" w:rsidP="008D300A">
            <w:pPr>
              <w:pStyle w:val="a2"/>
            </w:pPr>
            <w:r>
              <w:t>Client activity indicator</w:t>
            </w:r>
          </w:p>
        </w:tc>
        <w:tc>
          <w:tcPr>
            <w:tcW w:w="2302" w:type="dxa"/>
          </w:tcPr>
          <w:p w14:paraId="7248234C" w14:textId="2FFC41A1" w:rsidR="00915CB1" w:rsidRDefault="00915CB1" w:rsidP="008D300A">
            <w:pPr>
              <w:pStyle w:val="a2"/>
            </w:pPr>
            <w:r>
              <w:t>boolean</w:t>
            </w:r>
          </w:p>
        </w:tc>
      </w:tr>
    </w:tbl>
    <w:p w14:paraId="21516D15" w14:textId="77777777" w:rsidR="007B1687" w:rsidRPr="007B1687" w:rsidRDefault="007B1687" w:rsidP="00A411D8">
      <w:pPr>
        <w:pStyle w:val="a2"/>
        <w:rPr>
          <w:b/>
          <w:i/>
        </w:rPr>
      </w:pPr>
      <w:r w:rsidRPr="007B1687">
        <w:rPr>
          <w:b/>
          <w:i/>
          <w:color w:val="FF0000"/>
        </w:rPr>
        <w:t>Client Table Relationships</w:t>
      </w:r>
    </w:p>
    <w:p w14:paraId="29CAD368" w14:textId="75999E0E" w:rsidR="008A29B6" w:rsidRDefault="00915CB1" w:rsidP="00A411D8">
      <w:pPr>
        <w:pStyle w:val="a2"/>
      </w:pPr>
      <w:r>
        <w:t>This</w:t>
      </w:r>
      <w:r w:rsidRPr="00915CB1">
        <w:t xml:space="preserve"> table links through its primary key client_id to Property_viewing and has two connections to Transaction table (as seller_id and buyer_id)</w:t>
      </w:r>
    </w:p>
    <w:p w14:paraId="27026E8F" w14:textId="77777777" w:rsidR="008A29B6" w:rsidRDefault="008A29B6" w:rsidP="00A411D8">
      <w:pPr>
        <w:pStyle w:val="a2"/>
      </w:pPr>
    </w:p>
    <w:p w14:paraId="3072EFE5" w14:textId="651D102D" w:rsidR="00A411D8" w:rsidRDefault="00A411D8" w:rsidP="00A411D8">
      <w:pPr>
        <w:pStyle w:val="a2"/>
        <w:rPr>
          <w:ins w:id="106" w:author="Котельницький Володимир Олександрович" w:date="2024-10-20T18:03:00Z"/>
        </w:rPr>
      </w:pPr>
      <w:ins w:id="107" w:author="Котельницький Володимир Олександрович" w:date="2024-10-20T18:03:00Z">
        <w:r>
          <w:t>Example with data</w:t>
        </w:r>
      </w:ins>
    </w:p>
    <w:p w14:paraId="5D4C6FDF" w14:textId="643D037B" w:rsidR="00837C38" w:rsidRDefault="00837C38" w:rsidP="006F645E">
      <w:pPr>
        <w:pStyle w:val="a2"/>
        <w:rPr>
          <w:ins w:id="108" w:author="Котельницький Володимир Олександрович" w:date="2024-10-20T18:00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1417"/>
        <w:gridCol w:w="1560"/>
        <w:gridCol w:w="2551"/>
        <w:gridCol w:w="1418"/>
        <w:gridCol w:w="1275"/>
        <w:gridCol w:w="1276"/>
      </w:tblGrid>
      <w:tr w:rsidR="00915CB1" w14:paraId="5FCF3A63" w14:textId="5365FDBC" w:rsidTr="0006588B">
        <w:trPr>
          <w:trHeight w:val="292"/>
          <w:ins w:id="109" w:author="Котельницький Володимир Олександрович" w:date="2024-10-20T18:00:00Z"/>
        </w:trPr>
        <w:tc>
          <w:tcPr>
            <w:tcW w:w="954" w:type="dxa"/>
            <w:shd w:val="clear" w:color="auto" w:fill="76CDD8"/>
          </w:tcPr>
          <w:p w14:paraId="17381EC0" w14:textId="3B4087D6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ins w:id="11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ins w:id="111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line_id</w:t>
              </w:r>
            </w:ins>
          </w:p>
        </w:tc>
        <w:tc>
          <w:tcPr>
            <w:tcW w:w="1417" w:type="dxa"/>
            <w:shd w:val="clear" w:color="auto" w:fill="76CDD8"/>
          </w:tcPr>
          <w:p w14:paraId="5F00661E" w14:textId="4A09004E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ins w:id="112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</w:t>
            </w:r>
            <w:ins w:id="113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1560" w:type="dxa"/>
            <w:shd w:val="clear" w:color="auto" w:fill="76CDD8"/>
          </w:tcPr>
          <w:p w14:paraId="2D5A79D8" w14:textId="65A0817A" w:rsidR="00915CB1" w:rsidRPr="00BE17E0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ins w:id="11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Last_name `</w:t>
            </w:r>
          </w:p>
        </w:tc>
        <w:tc>
          <w:tcPr>
            <w:tcW w:w="2551" w:type="dxa"/>
            <w:shd w:val="clear" w:color="auto" w:fill="76CDD8"/>
          </w:tcPr>
          <w:p w14:paraId="5911C670" w14:textId="79686D01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1418" w:type="dxa"/>
            <w:shd w:val="clear" w:color="auto" w:fill="76CDD8"/>
          </w:tcPr>
          <w:p w14:paraId="64184BF5" w14:textId="3EC31F9F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Phone</w:t>
            </w:r>
          </w:p>
        </w:tc>
        <w:tc>
          <w:tcPr>
            <w:tcW w:w="1275" w:type="dxa"/>
            <w:shd w:val="clear" w:color="auto" w:fill="76CDD8"/>
          </w:tcPr>
          <w:p w14:paraId="107D2951" w14:textId="5CBB3820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Client type</w:t>
            </w:r>
          </w:p>
        </w:tc>
        <w:tc>
          <w:tcPr>
            <w:tcW w:w="1276" w:type="dxa"/>
            <w:shd w:val="clear" w:color="auto" w:fill="76CDD8"/>
          </w:tcPr>
          <w:p w14:paraId="0AC3E8D8" w14:textId="12C8698F" w:rsidR="00915CB1" w:rsidRDefault="00915CB1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Activity_ind</w:t>
            </w:r>
          </w:p>
        </w:tc>
      </w:tr>
      <w:tr w:rsidR="00915CB1" w14:paraId="54B05B8D" w14:textId="18C86E41" w:rsidTr="0006588B">
        <w:trPr>
          <w:trHeight w:val="432"/>
          <w:ins w:id="115" w:author="Котельницький Володимир Олександрович" w:date="2024-10-20T18:00:00Z"/>
        </w:trPr>
        <w:tc>
          <w:tcPr>
            <w:tcW w:w="954" w:type="dxa"/>
          </w:tcPr>
          <w:p w14:paraId="2BFFC900" w14:textId="77777777" w:rsidR="00915CB1" w:rsidRDefault="00915CB1" w:rsidP="008D300A">
            <w:pPr>
              <w:pStyle w:val="a2"/>
              <w:rPr>
                <w:ins w:id="116" w:author="Котельницький Володимир Олександрович" w:date="2024-10-20T18:00:00Z"/>
              </w:rPr>
            </w:pPr>
            <w:ins w:id="117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417" w:type="dxa"/>
          </w:tcPr>
          <w:p w14:paraId="0ECED819" w14:textId="7D3EB05F" w:rsidR="00915CB1" w:rsidRDefault="00915CB1" w:rsidP="008D300A">
            <w:pPr>
              <w:pStyle w:val="a2"/>
              <w:rPr>
                <w:ins w:id="118" w:author="Котельницький Володимир Олександрович" w:date="2024-10-20T18:00:00Z"/>
              </w:rPr>
            </w:pPr>
            <w:r>
              <w:t>Volodymyr</w:t>
            </w:r>
          </w:p>
        </w:tc>
        <w:tc>
          <w:tcPr>
            <w:tcW w:w="1560" w:type="dxa"/>
          </w:tcPr>
          <w:p w14:paraId="3044FB6B" w14:textId="3A2802DC" w:rsidR="00915CB1" w:rsidRDefault="00915CB1" w:rsidP="008D300A">
            <w:pPr>
              <w:pStyle w:val="a2"/>
              <w:rPr>
                <w:ins w:id="119" w:author="Котельницький Володимир Олександрович" w:date="2024-10-20T18:00:00Z"/>
              </w:rPr>
            </w:pPr>
            <w:r>
              <w:t>Kotelnytskyi</w:t>
            </w:r>
          </w:p>
        </w:tc>
        <w:tc>
          <w:tcPr>
            <w:tcW w:w="2551" w:type="dxa"/>
          </w:tcPr>
          <w:p w14:paraId="260D1A72" w14:textId="6C0AED4E" w:rsidR="00915CB1" w:rsidRDefault="00915CB1" w:rsidP="008D300A">
            <w:pPr>
              <w:pStyle w:val="a2"/>
            </w:pPr>
            <w:r>
              <w:t>Volodymyr78@gmail.com</w:t>
            </w:r>
          </w:p>
        </w:tc>
        <w:tc>
          <w:tcPr>
            <w:tcW w:w="1418" w:type="dxa"/>
          </w:tcPr>
          <w:p w14:paraId="58026976" w14:textId="0395B476" w:rsidR="00915CB1" w:rsidRDefault="00915CB1" w:rsidP="008D300A">
            <w:pPr>
              <w:pStyle w:val="a2"/>
            </w:pPr>
            <w:r>
              <w:t>38098238945</w:t>
            </w:r>
          </w:p>
        </w:tc>
        <w:tc>
          <w:tcPr>
            <w:tcW w:w="1275" w:type="dxa"/>
          </w:tcPr>
          <w:p w14:paraId="15C80478" w14:textId="48D72AA9" w:rsidR="00915CB1" w:rsidRDefault="00915CB1" w:rsidP="008D300A">
            <w:pPr>
              <w:pStyle w:val="a2"/>
            </w:pPr>
            <w:r>
              <w:t>seller</w:t>
            </w:r>
          </w:p>
        </w:tc>
        <w:tc>
          <w:tcPr>
            <w:tcW w:w="1276" w:type="dxa"/>
          </w:tcPr>
          <w:p w14:paraId="5C3A678A" w14:textId="50B56797" w:rsidR="00915CB1" w:rsidRDefault="00915CB1" w:rsidP="008D300A">
            <w:pPr>
              <w:pStyle w:val="a2"/>
            </w:pPr>
            <w:r>
              <w:t>Yes</w:t>
            </w:r>
          </w:p>
        </w:tc>
      </w:tr>
    </w:tbl>
    <w:p w14:paraId="13BB65AB" w14:textId="706831FB" w:rsidR="00837C38" w:rsidRDefault="00837C38" w:rsidP="006F645E">
      <w:pPr>
        <w:pStyle w:val="a2"/>
      </w:pPr>
    </w:p>
    <w:p w14:paraId="68525F4B" w14:textId="16E996F9" w:rsidR="00A411D8" w:rsidRPr="00B40EBA" w:rsidRDefault="00A411D8" w:rsidP="006F645E">
      <w:pPr>
        <w:pStyle w:val="a2"/>
        <w:rPr>
          <w:color w:val="FF0000"/>
        </w:rPr>
      </w:pPr>
      <w:r w:rsidRPr="00B40EBA">
        <w:rPr>
          <w:color w:val="FF0000"/>
        </w:rPr>
        <w:t xml:space="preserve">3. </w:t>
      </w:r>
      <w:r w:rsidR="0006588B">
        <w:rPr>
          <w:color w:val="FF0000"/>
        </w:rPr>
        <w:t>Agent</w:t>
      </w:r>
    </w:p>
    <w:p w14:paraId="70C80352" w14:textId="69B32B37" w:rsidR="00A411D8" w:rsidRDefault="00A411D8" w:rsidP="006F645E">
      <w:pPr>
        <w:pStyle w:val="a2"/>
      </w:pPr>
      <w:r>
        <w:t>Contains information about trains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6D00F352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13A7374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A6C115D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4EE31019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77ED7DD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2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2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076899F6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588391BD" w14:textId="7A4D8834" w:rsidR="00A76FE6" w:rsidRDefault="0006588B" w:rsidP="008D300A">
            <w:pPr>
              <w:pStyle w:val="a2"/>
              <w:rPr>
                <w:ins w:id="128" w:author="Котельницький Володимир Олександрович" w:date="2024-10-20T17:58:00Z"/>
              </w:rPr>
            </w:pPr>
            <w:r>
              <w:t>Agent</w:t>
            </w:r>
          </w:p>
        </w:tc>
        <w:tc>
          <w:tcPr>
            <w:tcW w:w="2302" w:type="dxa"/>
          </w:tcPr>
          <w:p w14:paraId="4A7AF0BA" w14:textId="49F29477" w:rsidR="00A76FE6" w:rsidRDefault="0006588B" w:rsidP="008D300A">
            <w:pPr>
              <w:pStyle w:val="a2"/>
              <w:rPr>
                <w:ins w:id="129" w:author="Котельницький Володимир Олександрович" w:date="2024-10-20T17:58:00Z"/>
              </w:rPr>
            </w:pPr>
            <w:r>
              <w:t>agent</w:t>
            </w:r>
            <w:ins w:id="130" w:author="Котельницький Володимир Олександрович" w:date="2024-10-20T17:58:00Z">
              <w:r w:rsidR="00A76FE6">
                <w:t>_id</w:t>
              </w:r>
            </w:ins>
          </w:p>
        </w:tc>
        <w:tc>
          <w:tcPr>
            <w:tcW w:w="2302" w:type="dxa"/>
          </w:tcPr>
          <w:p w14:paraId="6971ED14" w14:textId="4687EFD1" w:rsidR="00A76FE6" w:rsidRDefault="0006588B" w:rsidP="008D300A">
            <w:pPr>
              <w:pStyle w:val="a2"/>
            </w:pPr>
            <w:r>
              <w:t>Unique agent identifier</w:t>
            </w:r>
            <w:r w:rsidR="00A76FE6" w:rsidRPr="00A411D8">
              <w:t xml:space="preserve"> </w:t>
            </w:r>
            <w:ins w:id="131" w:author="Котельницький Володимир Олександрович" w:date="2024-10-20T17:58:00Z">
              <w:r w:rsidR="00A76FE6">
                <w:t>(PK)</w:t>
              </w:r>
            </w:ins>
          </w:p>
        </w:tc>
        <w:tc>
          <w:tcPr>
            <w:tcW w:w="2302" w:type="dxa"/>
          </w:tcPr>
          <w:p w14:paraId="52A10C7B" w14:textId="77777777" w:rsidR="00A76FE6" w:rsidRDefault="00A76FE6" w:rsidP="008D300A">
            <w:pPr>
              <w:pStyle w:val="a2"/>
              <w:rPr>
                <w:ins w:id="132" w:author="Котельницький Володимир Олександрович" w:date="2024-10-20T17:58:00Z"/>
              </w:rPr>
            </w:pPr>
            <w:ins w:id="13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0ACFD341" w14:textId="77777777" w:rsidTr="008D300A">
        <w:trPr>
          <w:trHeight w:val="432"/>
        </w:trPr>
        <w:tc>
          <w:tcPr>
            <w:tcW w:w="2302" w:type="dxa"/>
            <w:vMerge/>
          </w:tcPr>
          <w:p w14:paraId="52E72C96" w14:textId="77777777" w:rsidR="00A76FE6" w:rsidRDefault="00A76FE6" w:rsidP="008D300A">
            <w:pPr>
              <w:pStyle w:val="a2"/>
              <w:rPr>
                <w:ins w:id="13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09A65581" w14:textId="78C37746" w:rsidR="00A76FE6" w:rsidRDefault="0006588B" w:rsidP="008D300A">
            <w:pPr>
              <w:pStyle w:val="a2"/>
              <w:rPr>
                <w:ins w:id="135" w:author="Котельницький Володимир Олександрович" w:date="2024-10-20T17:58:00Z"/>
              </w:rPr>
            </w:pPr>
            <w:r>
              <w:t>First_name</w:t>
            </w:r>
          </w:p>
        </w:tc>
        <w:tc>
          <w:tcPr>
            <w:tcW w:w="2302" w:type="dxa"/>
          </w:tcPr>
          <w:p w14:paraId="4D2AF5A0" w14:textId="16D2EBCA" w:rsidR="00A76FE6" w:rsidRPr="00E723E1" w:rsidRDefault="0006588B" w:rsidP="008D300A">
            <w:pPr>
              <w:pStyle w:val="a2"/>
              <w:rPr>
                <w:ins w:id="136" w:author="Котельницький Володимир Олександрович" w:date="2024-10-20T17:58:00Z"/>
              </w:rPr>
            </w:pPr>
            <w:r>
              <w:t>Agent's first name</w:t>
            </w:r>
          </w:p>
        </w:tc>
        <w:tc>
          <w:tcPr>
            <w:tcW w:w="2302" w:type="dxa"/>
          </w:tcPr>
          <w:p w14:paraId="041DEB12" w14:textId="77777777" w:rsidR="00A76FE6" w:rsidRDefault="00A76FE6" w:rsidP="008D300A">
            <w:pPr>
              <w:pStyle w:val="a2"/>
              <w:rPr>
                <w:ins w:id="137" w:author="Котельницький Володимир Олександрович" w:date="2024-10-20T17:58:00Z"/>
              </w:rPr>
            </w:pPr>
            <w:ins w:id="138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A76FE6" w14:paraId="1D01F1EF" w14:textId="77777777" w:rsidTr="008D300A">
        <w:trPr>
          <w:trHeight w:val="432"/>
        </w:trPr>
        <w:tc>
          <w:tcPr>
            <w:tcW w:w="2302" w:type="dxa"/>
            <w:vMerge/>
          </w:tcPr>
          <w:p w14:paraId="61E8238D" w14:textId="77777777" w:rsidR="00A76FE6" w:rsidRDefault="00A76FE6" w:rsidP="008D300A">
            <w:pPr>
              <w:pStyle w:val="a2"/>
              <w:rPr>
                <w:ins w:id="13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A8C83E" w14:textId="664810E1" w:rsidR="00A76FE6" w:rsidRDefault="0006588B" w:rsidP="008D300A">
            <w:pPr>
              <w:pStyle w:val="a2"/>
              <w:rPr>
                <w:ins w:id="140" w:author="Котельницький Володимир Олександрович" w:date="2024-10-20T17:58:00Z"/>
              </w:rPr>
            </w:pPr>
            <w:r>
              <w:t>Last_name</w:t>
            </w:r>
          </w:p>
        </w:tc>
        <w:tc>
          <w:tcPr>
            <w:tcW w:w="2302" w:type="dxa"/>
          </w:tcPr>
          <w:p w14:paraId="6316BB34" w14:textId="01ECC676" w:rsidR="00A76FE6" w:rsidRDefault="0006588B" w:rsidP="008D300A">
            <w:pPr>
              <w:pStyle w:val="a2"/>
              <w:rPr>
                <w:ins w:id="141" w:author="Котельницький Володимир Олександрович" w:date="2024-10-20T17:58:00Z"/>
              </w:rPr>
            </w:pPr>
            <w:r>
              <w:t>Agent's last name</w:t>
            </w:r>
          </w:p>
        </w:tc>
        <w:tc>
          <w:tcPr>
            <w:tcW w:w="2302" w:type="dxa"/>
          </w:tcPr>
          <w:p w14:paraId="7A189B12" w14:textId="3ACEBC86" w:rsidR="00A76FE6" w:rsidRDefault="0006588B" w:rsidP="008D300A">
            <w:pPr>
              <w:pStyle w:val="a2"/>
              <w:rPr>
                <w:ins w:id="142" w:author="Котельницький Володимир Олександрович" w:date="2024-10-20T17:58:00Z"/>
              </w:rPr>
            </w:pPr>
            <w:ins w:id="143" w:author="Котельницький Володимир Олександрович" w:date="2024-10-20T17:58:00Z">
              <w:r>
                <w:t>varchar</w:t>
              </w:r>
            </w:ins>
            <w:r>
              <w:t xml:space="preserve"> </w:t>
            </w:r>
          </w:p>
        </w:tc>
      </w:tr>
      <w:tr w:rsidR="00A76FE6" w14:paraId="53E4CEC6" w14:textId="77777777" w:rsidTr="008D300A">
        <w:trPr>
          <w:trHeight w:val="432"/>
        </w:trPr>
        <w:tc>
          <w:tcPr>
            <w:tcW w:w="2302" w:type="dxa"/>
            <w:vMerge/>
          </w:tcPr>
          <w:p w14:paraId="1DC69AD5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672E9366" w14:textId="34B47BCB" w:rsidR="00A76FE6" w:rsidRDefault="0006588B" w:rsidP="008D300A">
            <w:pPr>
              <w:pStyle w:val="a2"/>
            </w:pPr>
            <w:r>
              <w:t>Date_of_birth</w:t>
            </w:r>
          </w:p>
        </w:tc>
        <w:tc>
          <w:tcPr>
            <w:tcW w:w="2302" w:type="dxa"/>
          </w:tcPr>
          <w:p w14:paraId="00D9AED6" w14:textId="3717181F" w:rsidR="00A76FE6" w:rsidRDefault="0006588B" w:rsidP="008D300A">
            <w:pPr>
              <w:pStyle w:val="a2"/>
            </w:pPr>
            <w:r>
              <w:t>Date of birth</w:t>
            </w:r>
          </w:p>
        </w:tc>
        <w:tc>
          <w:tcPr>
            <w:tcW w:w="2302" w:type="dxa"/>
          </w:tcPr>
          <w:p w14:paraId="3A15081B" w14:textId="56A6FCFE" w:rsidR="00A76FE6" w:rsidRDefault="0006588B" w:rsidP="008D300A">
            <w:pPr>
              <w:pStyle w:val="a2"/>
            </w:pPr>
            <w:r>
              <w:t>date</w:t>
            </w:r>
          </w:p>
        </w:tc>
      </w:tr>
      <w:tr w:rsidR="0006588B" w14:paraId="420BE0AF" w14:textId="77777777" w:rsidTr="008D300A">
        <w:trPr>
          <w:trHeight w:val="432"/>
        </w:trPr>
        <w:tc>
          <w:tcPr>
            <w:tcW w:w="2302" w:type="dxa"/>
            <w:vMerge/>
          </w:tcPr>
          <w:p w14:paraId="42A7E85D" w14:textId="77777777" w:rsidR="0006588B" w:rsidRDefault="0006588B" w:rsidP="008D300A">
            <w:pPr>
              <w:pStyle w:val="a2"/>
            </w:pPr>
          </w:p>
        </w:tc>
        <w:tc>
          <w:tcPr>
            <w:tcW w:w="2302" w:type="dxa"/>
          </w:tcPr>
          <w:p w14:paraId="3E8A1080" w14:textId="2BF9DB1B" w:rsidR="0006588B" w:rsidRDefault="0006588B" w:rsidP="008D300A">
            <w:pPr>
              <w:pStyle w:val="a2"/>
            </w:pPr>
            <w:r>
              <w:t>Phone_num</w:t>
            </w:r>
          </w:p>
        </w:tc>
        <w:tc>
          <w:tcPr>
            <w:tcW w:w="2302" w:type="dxa"/>
          </w:tcPr>
          <w:p w14:paraId="51A7DABC" w14:textId="3AA7C55A" w:rsidR="0006588B" w:rsidRDefault="0006588B" w:rsidP="008D300A">
            <w:pPr>
              <w:pStyle w:val="a2"/>
            </w:pPr>
            <w:r>
              <w:t>Phone number</w:t>
            </w:r>
          </w:p>
        </w:tc>
        <w:tc>
          <w:tcPr>
            <w:tcW w:w="2302" w:type="dxa"/>
          </w:tcPr>
          <w:p w14:paraId="2F7F4F24" w14:textId="30BB6377" w:rsidR="0006588B" w:rsidRDefault="0006588B" w:rsidP="008D300A">
            <w:pPr>
              <w:pStyle w:val="a2"/>
            </w:pPr>
            <w:ins w:id="144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A76FE6" w14:paraId="4EE44EED" w14:textId="77777777" w:rsidTr="00A76FE6">
        <w:trPr>
          <w:trHeight w:val="432"/>
        </w:trPr>
        <w:tc>
          <w:tcPr>
            <w:tcW w:w="2302" w:type="dxa"/>
            <w:vMerge/>
          </w:tcPr>
          <w:p w14:paraId="40D2A9FA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6CCFA579" w14:textId="5605F5F4" w:rsidR="00A76FE6" w:rsidRDefault="0006588B" w:rsidP="00A76FE6">
            <w:pPr>
              <w:pStyle w:val="a2"/>
            </w:pPr>
            <w:r>
              <w:t>Start_date</w:t>
            </w:r>
            <w:r w:rsidR="00A76FE6">
              <w:t xml:space="preserve"> </w:t>
            </w:r>
          </w:p>
        </w:tc>
        <w:tc>
          <w:tcPr>
            <w:tcW w:w="2302" w:type="dxa"/>
          </w:tcPr>
          <w:p w14:paraId="750C1062" w14:textId="083CAAA6" w:rsidR="00A76FE6" w:rsidRPr="00C9145F" w:rsidRDefault="0006588B" w:rsidP="00A76FE6">
            <w:pPr>
              <w:pStyle w:val="a2"/>
              <w:rPr>
                <w:lang w:val="uk-UA"/>
              </w:rPr>
            </w:pPr>
            <w:r>
              <w:t>Employment start date</w:t>
            </w:r>
          </w:p>
        </w:tc>
        <w:tc>
          <w:tcPr>
            <w:tcW w:w="2302" w:type="dxa"/>
          </w:tcPr>
          <w:p w14:paraId="6ADD8280" w14:textId="72E7012B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3F440333" w14:textId="77777777" w:rsidTr="00A76FE6">
        <w:trPr>
          <w:trHeight w:val="432"/>
        </w:trPr>
        <w:tc>
          <w:tcPr>
            <w:tcW w:w="2302" w:type="dxa"/>
            <w:vMerge/>
          </w:tcPr>
          <w:p w14:paraId="27B4BFA1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5C283BAF" w14:textId="40B34E8E" w:rsidR="00A76FE6" w:rsidRDefault="0006588B" w:rsidP="00A76FE6">
            <w:pPr>
              <w:pStyle w:val="a2"/>
            </w:pPr>
            <w:r>
              <w:t>End_date</w:t>
            </w:r>
          </w:p>
        </w:tc>
        <w:tc>
          <w:tcPr>
            <w:tcW w:w="2302" w:type="dxa"/>
          </w:tcPr>
          <w:p w14:paraId="0E868B42" w14:textId="4F94895C" w:rsidR="00A76FE6" w:rsidRDefault="0006588B" w:rsidP="00A76FE6">
            <w:pPr>
              <w:pStyle w:val="a2"/>
            </w:pPr>
            <w:r>
              <w:t>Employment end date</w:t>
            </w:r>
          </w:p>
        </w:tc>
        <w:tc>
          <w:tcPr>
            <w:tcW w:w="2302" w:type="dxa"/>
          </w:tcPr>
          <w:p w14:paraId="5A991EEB" w14:textId="198297D6" w:rsidR="00A76FE6" w:rsidRDefault="00A76FE6" w:rsidP="00A76FE6">
            <w:pPr>
              <w:pStyle w:val="a2"/>
            </w:pPr>
            <w:r>
              <w:t>date</w:t>
            </w:r>
          </w:p>
        </w:tc>
      </w:tr>
    </w:tbl>
    <w:p w14:paraId="198DD53E" w14:textId="453D327F" w:rsidR="00A411D8" w:rsidRDefault="00A411D8" w:rsidP="006F645E">
      <w:pPr>
        <w:pStyle w:val="a2"/>
      </w:pPr>
    </w:p>
    <w:p w14:paraId="4AB7BC7E" w14:textId="77777777" w:rsidR="008A29B6" w:rsidRDefault="008A29B6" w:rsidP="008A29B6">
      <w:pPr>
        <w:pStyle w:val="a2"/>
      </w:pPr>
    </w:p>
    <w:p w14:paraId="36885449" w14:textId="77777777" w:rsidR="007B1687" w:rsidRPr="007B1687" w:rsidRDefault="007B1687" w:rsidP="006F645E">
      <w:pPr>
        <w:pStyle w:val="a2"/>
        <w:rPr>
          <w:b/>
          <w:i/>
          <w:color w:val="FF0000"/>
        </w:rPr>
      </w:pPr>
      <w:r w:rsidRPr="007B1687">
        <w:rPr>
          <w:b/>
          <w:i/>
          <w:color w:val="FF0000"/>
        </w:rPr>
        <w:t>Agent Table Relationships</w:t>
      </w:r>
    </w:p>
    <w:p w14:paraId="69387A90" w14:textId="3C3E2117" w:rsidR="008A29B6" w:rsidRDefault="0006588B" w:rsidP="006F645E">
      <w:pPr>
        <w:pStyle w:val="a2"/>
      </w:pPr>
      <w:r>
        <w:t>This  table connects via its primary key agent_id to Property_viewing, Transaction, and Commission tables</w:t>
      </w:r>
    </w:p>
    <w:p w14:paraId="6E01113C" w14:textId="77777777" w:rsidR="0006588B" w:rsidRDefault="0006588B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560"/>
        <w:gridCol w:w="1417"/>
        <w:gridCol w:w="1418"/>
        <w:gridCol w:w="1418"/>
        <w:gridCol w:w="1418"/>
        <w:gridCol w:w="1418"/>
      </w:tblGrid>
      <w:tr w:rsidR="00C9145F" w:rsidRPr="00BE17E0" w14:paraId="1CCB1ED7" w14:textId="6F0D5999" w:rsidTr="00A76FE6">
        <w:trPr>
          <w:trHeight w:val="292"/>
        </w:trPr>
        <w:tc>
          <w:tcPr>
            <w:tcW w:w="1237" w:type="dxa"/>
            <w:shd w:val="clear" w:color="auto" w:fill="76CDD8"/>
          </w:tcPr>
          <w:p w14:paraId="37F04801" w14:textId="2C6A4CD1" w:rsidR="00C9145F" w:rsidRPr="00BE17E0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ins w:id="14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agent</w:t>
            </w:r>
            <w:ins w:id="146" w:author="Котельницький Володимир Олександрович" w:date="2024-10-20T18:00:00Z">
              <w:r w:rsidR="00C9145F"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560" w:type="dxa"/>
            <w:shd w:val="clear" w:color="auto" w:fill="76CDD8"/>
          </w:tcPr>
          <w:p w14:paraId="18071B18" w14:textId="45CD1F10" w:rsidR="00C9145F" w:rsidRPr="00BE17E0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ins w:id="147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1417" w:type="dxa"/>
            <w:shd w:val="clear" w:color="auto" w:fill="76CDD8"/>
          </w:tcPr>
          <w:p w14:paraId="63A71B31" w14:textId="2A48398E" w:rsidR="00C9145F" w:rsidRPr="00BE17E0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Last_name</w:t>
            </w:r>
            <w:r w:rsidR="00C9145F">
              <w:rPr>
                <w:color w:val="FFFFFF" w:themeColor="background1"/>
                <w:sz w:val="18"/>
                <w:szCs w:val="18"/>
              </w:rPr>
              <w:t>`</w:t>
            </w:r>
          </w:p>
        </w:tc>
        <w:tc>
          <w:tcPr>
            <w:tcW w:w="1418" w:type="dxa"/>
            <w:shd w:val="clear" w:color="auto" w:fill="76CDD8"/>
          </w:tcPr>
          <w:p w14:paraId="6DD5AB14" w14:textId="2E463F07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Date_of_birth</w:t>
            </w:r>
          </w:p>
        </w:tc>
        <w:tc>
          <w:tcPr>
            <w:tcW w:w="1418" w:type="dxa"/>
            <w:shd w:val="clear" w:color="auto" w:fill="76CDD8"/>
          </w:tcPr>
          <w:p w14:paraId="5B874262" w14:textId="60551437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Phone_num</w:t>
            </w:r>
          </w:p>
        </w:tc>
        <w:tc>
          <w:tcPr>
            <w:tcW w:w="1418" w:type="dxa"/>
            <w:shd w:val="clear" w:color="auto" w:fill="76CDD8"/>
          </w:tcPr>
          <w:p w14:paraId="577ED3DC" w14:textId="4DE20136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Start_date</w:t>
            </w:r>
          </w:p>
        </w:tc>
        <w:tc>
          <w:tcPr>
            <w:tcW w:w="1418" w:type="dxa"/>
            <w:shd w:val="clear" w:color="auto" w:fill="76CDD8"/>
          </w:tcPr>
          <w:p w14:paraId="6E3336FB" w14:textId="0AEC6367" w:rsidR="00C9145F" w:rsidRDefault="0006588B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End_date</w:t>
            </w:r>
          </w:p>
        </w:tc>
      </w:tr>
      <w:tr w:rsidR="00C9145F" w14:paraId="0504DA4C" w14:textId="3DD12F19" w:rsidTr="00A76FE6">
        <w:trPr>
          <w:trHeight w:val="432"/>
        </w:trPr>
        <w:tc>
          <w:tcPr>
            <w:tcW w:w="1237" w:type="dxa"/>
          </w:tcPr>
          <w:p w14:paraId="376AD122" w14:textId="77777777" w:rsidR="00C9145F" w:rsidRDefault="00C9145F" w:rsidP="00C9145F">
            <w:pPr>
              <w:pStyle w:val="a2"/>
              <w:rPr>
                <w:ins w:id="148" w:author="Котельницький Володимир Олександрович" w:date="2024-10-20T18:00:00Z"/>
              </w:rPr>
            </w:pPr>
            <w:ins w:id="149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60" w:type="dxa"/>
          </w:tcPr>
          <w:p w14:paraId="17E5D394" w14:textId="1F1FCBAF" w:rsidR="00C9145F" w:rsidRDefault="0006588B" w:rsidP="00C9145F">
            <w:pPr>
              <w:pStyle w:val="a2"/>
              <w:rPr>
                <w:ins w:id="150" w:author="Котельницький Володимир Олександрович" w:date="2024-10-20T18:00:00Z"/>
              </w:rPr>
            </w:pPr>
            <w:r>
              <w:t>Andrii</w:t>
            </w:r>
          </w:p>
        </w:tc>
        <w:tc>
          <w:tcPr>
            <w:tcW w:w="1417" w:type="dxa"/>
          </w:tcPr>
          <w:p w14:paraId="66F2A084" w14:textId="172EE91E" w:rsidR="00C9145F" w:rsidRDefault="0006588B" w:rsidP="00C9145F">
            <w:pPr>
              <w:pStyle w:val="a2"/>
              <w:rPr>
                <w:ins w:id="151" w:author="Котельницький Володимир Олександрович" w:date="2024-10-20T18:00:00Z"/>
              </w:rPr>
            </w:pPr>
            <w:r>
              <w:t>Kyrychenko</w:t>
            </w:r>
          </w:p>
        </w:tc>
        <w:tc>
          <w:tcPr>
            <w:tcW w:w="1418" w:type="dxa"/>
          </w:tcPr>
          <w:p w14:paraId="5EFEC808" w14:textId="4226B8E2" w:rsidR="00C9145F" w:rsidRDefault="0006588B" w:rsidP="00C9145F">
            <w:pPr>
              <w:pStyle w:val="a2"/>
            </w:pPr>
            <w:r>
              <w:t>02.11.2000</w:t>
            </w:r>
          </w:p>
        </w:tc>
        <w:tc>
          <w:tcPr>
            <w:tcW w:w="1418" w:type="dxa"/>
          </w:tcPr>
          <w:p w14:paraId="03B17D16" w14:textId="4183D6EA" w:rsidR="00C9145F" w:rsidRDefault="0006588B" w:rsidP="00C9145F">
            <w:pPr>
              <w:pStyle w:val="a2"/>
            </w:pPr>
            <w:r>
              <w:t>38063159483</w:t>
            </w:r>
          </w:p>
        </w:tc>
        <w:tc>
          <w:tcPr>
            <w:tcW w:w="1418" w:type="dxa"/>
          </w:tcPr>
          <w:p w14:paraId="0BF88271" w14:textId="6233F343" w:rsidR="00C9145F" w:rsidRDefault="00A76FE6" w:rsidP="00C9145F">
            <w:pPr>
              <w:pStyle w:val="a2"/>
            </w:pPr>
            <w:r>
              <w:t>13.01.2023</w:t>
            </w:r>
          </w:p>
        </w:tc>
        <w:tc>
          <w:tcPr>
            <w:tcW w:w="1418" w:type="dxa"/>
          </w:tcPr>
          <w:p w14:paraId="1D08ABEC" w14:textId="68DCE7B5" w:rsidR="00C9145F" w:rsidRDefault="00A76FE6" w:rsidP="00C9145F">
            <w:pPr>
              <w:pStyle w:val="a2"/>
            </w:pPr>
            <w:r>
              <w:t xml:space="preserve"> N</w:t>
            </w:r>
            <w:r w:rsidR="0006588B">
              <w:t>ull</w:t>
            </w:r>
          </w:p>
        </w:tc>
      </w:tr>
    </w:tbl>
    <w:p w14:paraId="5BDC9295" w14:textId="1A493F51" w:rsidR="00A411D8" w:rsidRDefault="00A411D8" w:rsidP="006F645E">
      <w:pPr>
        <w:pStyle w:val="a2"/>
      </w:pPr>
    </w:p>
    <w:p w14:paraId="070EBBB4" w14:textId="5B43A17C" w:rsidR="00A411D8" w:rsidRDefault="00A411D8" w:rsidP="006F645E">
      <w:pPr>
        <w:pStyle w:val="a2"/>
      </w:pPr>
    </w:p>
    <w:p w14:paraId="4C96FB9F" w14:textId="573FD9FA" w:rsidR="00A411D8" w:rsidRDefault="00A411D8" w:rsidP="006F645E">
      <w:pPr>
        <w:pStyle w:val="a2"/>
      </w:pPr>
    </w:p>
    <w:p w14:paraId="479A3625" w14:textId="2037F82F" w:rsidR="00A411D8" w:rsidRDefault="00A411D8" w:rsidP="006F645E">
      <w:pPr>
        <w:pStyle w:val="a2"/>
      </w:pPr>
    </w:p>
    <w:p w14:paraId="1E38E28A" w14:textId="07579C35" w:rsidR="00A411D8" w:rsidRDefault="00A411D8" w:rsidP="006F645E">
      <w:pPr>
        <w:pStyle w:val="a2"/>
      </w:pPr>
    </w:p>
    <w:p w14:paraId="47104916" w14:textId="6E2DF2FD" w:rsidR="00A411D8" w:rsidRPr="00B40EBA" w:rsidRDefault="00A411D8" w:rsidP="006F645E">
      <w:pPr>
        <w:pStyle w:val="a2"/>
        <w:rPr>
          <w:color w:val="FF0000"/>
          <w:sz w:val="24"/>
          <w:szCs w:val="24"/>
        </w:rPr>
      </w:pPr>
      <w:r w:rsidRPr="00B40EBA">
        <w:rPr>
          <w:color w:val="FF0000"/>
          <w:sz w:val="24"/>
          <w:szCs w:val="24"/>
        </w:rPr>
        <w:t>4.</w:t>
      </w:r>
      <w:r w:rsidR="0006588B">
        <w:rPr>
          <w:color w:val="FF0000"/>
          <w:sz w:val="24"/>
          <w:szCs w:val="24"/>
        </w:rPr>
        <w:t>Property viewing</w:t>
      </w:r>
    </w:p>
    <w:p w14:paraId="4704FDB1" w14:textId="7F9078A5" w:rsidR="00A411D8" w:rsidRDefault="00A411D8" w:rsidP="006F645E">
      <w:pPr>
        <w:pStyle w:val="a2"/>
      </w:pPr>
      <w:r>
        <w:t>Contains information about train schedules.</w:t>
      </w:r>
    </w:p>
    <w:p w14:paraId="1FB4CDDA" w14:textId="77777777" w:rsidR="00A411D8" w:rsidRDefault="00A411D8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097A16A7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57BEC82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2E2D38D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7EA8A51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1BC902B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06588B" w14:paraId="0C505B0B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BC3B4EC" w14:textId="7D551708" w:rsidR="0006588B" w:rsidRDefault="0006588B" w:rsidP="008D300A">
            <w:pPr>
              <w:pStyle w:val="a2"/>
              <w:rPr>
                <w:ins w:id="160" w:author="Котельницький Володимир Олександрович" w:date="2024-10-20T17:58:00Z"/>
              </w:rPr>
            </w:pPr>
            <w:r>
              <w:t>Property viewing</w:t>
            </w:r>
          </w:p>
        </w:tc>
        <w:tc>
          <w:tcPr>
            <w:tcW w:w="2302" w:type="dxa"/>
          </w:tcPr>
          <w:p w14:paraId="0E009AAD" w14:textId="1026AD47" w:rsidR="0006588B" w:rsidRDefault="0006588B" w:rsidP="008D300A">
            <w:pPr>
              <w:pStyle w:val="a2"/>
              <w:rPr>
                <w:ins w:id="161" w:author="Котельницький Володимир Олександрович" w:date="2024-10-20T17:58:00Z"/>
              </w:rPr>
            </w:pPr>
            <w:r>
              <w:t>viewing_id</w:t>
            </w:r>
          </w:p>
        </w:tc>
        <w:tc>
          <w:tcPr>
            <w:tcW w:w="2302" w:type="dxa"/>
          </w:tcPr>
          <w:p w14:paraId="483AA9A0" w14:textId="7267EC96" w:rsidR="0006588B" w:rsidRDefault="0006588B" w:rsidP="008D300A">
            <w:pPr>
              <w:pStyle w:val="a2"/>
            </w:pPr>
            <w:r>
              <w:t xml:space="preserve">Unique viewing identifier </w:t>
            </w:r>
            <w:ins w:id="162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0D8A439B" w14:textId="77777777" w:rsidR="0006588B" w:rsidRDefault="0006588B" w:rsidP="008D300A">
            <w:pPr>
              <w:pStyle w:val="a2"/>
              <w:rPr>
                <w:ins w:id="163" w:author="Котельницький Володимир Олександрович" w:date="2024-10-20T17:58:00Z"/>
              </w:rPr>
            </w:pPr>
            <w:ins w:id="16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06588B" w14:paraId="01E3569A" w14:textId="77777777" w:rsidTr="008D300A">
        <w:trPr>
          <w:trHeight w:val="432"/>
        </w:trPr>
        <w:tc>
          <w:tcPr>
            <w:tcW w:w="2302" w:type="dxa"/>
            <w:vMerge/>
          </w:tcPr>
          <w:p w14:paraId="01C15E49" w14:textId="77777777" w:rsidR="0006588B" w:rsidRDefault="0006588B" w:rsidP="008D300A">
            <w:pPr>
              <w:pStyle w:val="a2"/>
              <w:rPr>
                <w:ins w:id="165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24ACD37" w14:textId="72EF75F0" w:rsidR="0006588B" w:rsidRDefault="0006588B" w:rsidP="008D300A">
            <w:pPr>
              <w:pStyle w:val="a2"/>
              <w:rPr>
                <w:ins w:id="166" w:author="Котельницький Володимир Олександрович" w:date="2024-10-20T17:58:00Z"/>
              </w:rPr>
            </w:pPr>
            <w:r>
              <w:t>property_id</w:t>
            </w:r>
          </w:p>
        </w:tc>
        <w:tc>
          <w:tcPr>
            <w:tcW w:w="2302" w:type="dxa"/>
          </w:tcPr>
          <w:p w14:paraId="3AAFA7C0" w14:textId="44C7C8D3" w:rsidR="0006588B" w:rsidRPr="00E723E1" w:rsidRDefault="0006588B" w:rsidP="008D300A">
            <w:pPr>
              <w:pStyle w:val="a2"/>
              <w:rPr>
                <w:ins w:id="167" w:author="Котельницький Володимир Олександрович" w:date="2024-10-20T17:58:00Z"/>
              </w:rPr>
            </w:pPr>
            <w:r>
              <w:t>Property reference ID (FK)</w:t>
            </w:r>
          </w:p>
        </w:tc>
        <w:tc>
          <w:tcPr>
            <w:tcW w:w="2302" w:type="dxa"/>
          </w:tcPr>
          <w:p w14:paraId="7FC34963" w14:textId="5EDDF31D" w:rsidR="0006588B" w:rsidRDefault="0006588B" w:rsidP="008D300A">
            <w:pPr>
              <w:pStyle w:val="a2"/>
              <w:rPr>
                <w:ins w:id="168" w:author="Котельницький Володимир Олександрович" w:date="2024-10-20T17:58:00Z"/>
              </w:rPr>
            </w:pPr>
            <w:r>
              <w:t>INT</w:t>
            </w:r>
          </w:p>
        </w:tc>
      </w:tr>
      <w:tr w:rsidR="0006588B" w14:paraId="6E0BD859" w14:textId="77777777" w:rsidTr="008D300A">
        <w:trPr>
          <w:trHeight w:val="432"/>
        </w:trPr>
        <w:tc>
          <w:tcPr>
            <w:tcW w:w="2302" w:type="dxa"/>
            <w:vMerge/>
          </w:tcPr>
          <w:p w14:paraId="097DFA56" w14:textId="77777777" w:rsidR="0006588B" w:rsidRDefault="0006588B" w:rsidP="008D300A">
            <w:pPr>
              <w:pStyle w:val="a2"/>
              <w:rPr>
                <w:ins w:id="169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0F9650D" w14:textId="79261A39" w:rsidR="0006588B" w:rsidRDefault="0006588B" w:rsidP="008D300A">
            <w:pPr>
              <w:pStyle w:val="a2"/>
              <w:rPr>
                <w:ins w:id="170" w:author="Котельницький Володимир Олександрович" w:date="2024-10-20T17:58:00Z"/>
              </w:rPr>
            </w:pPr>
            <w:r>
              <w:t>client_id</w:t>
            </w:r>
          </w:p>
        </w:tc>
        <w:tc>
          <w:tcPr>
            <w:tcW w:w="2302" w:type="dxa"/>
          </w:tcPr>
          <w:p w14:paraId="3AA669D9" w14:textId="44DB1E8C" w:rsidR="0006588B" w:rsidRDefault="0006588B" w:rsidP="008D300A">
            <w:pPr>
              <w:pStyle w:val="a2"/>
              <w:rPr>
                <w:ins w:id="171" w:author="Котельницький Володимир Олександрович" w:date="2024-10-20T17:58:00Z"/>
              </w:rPr>
            </w:pPr>
            <w:r>
              <w:t>Client reference ID (FK)</w:t>
            </w:r>
          </w:p>
        </w:tc>
        <w:tc>
          <w:tcPr>
            <w:tcW w:w="2302" w:type="dxa"/>
          </w:tcPr>
          <w:p w14:paraId="1D3774FD" w14:textId="77777777" w:rsidR="0006588B" w:rsidRDefault="0006588B" w:rsidP="008D300A">
            <w:pPr>
              <w:pStyle w:val="a2"/>
            </w:pPr>
            <w:r>
              <w:t>INT</w:t>
            </w:r>
          </w:p>
          <w:p w14:paraId="738FC880" w14:textId="77777777" w:rsidR="0006588B" w:rsidRDefault="0006588B" w:rsidP="008D300A">
            <w:pPr>
              <w:pStyle w:val="a2"/>
              <w:rPr>
                <w:ins w:id="172" w:author="Котельницький Володимир Олександрович" w:date="2024-10-20T17:58:00Z"/>
              </w:rPr>
            </w:pPr>
          </w:p>
        </w:tc>
      </w:tr>
      <w:tr w:rsidR="0006588B" w14:paraId="550CD128" w14:textId="77777777" w:rsidTr="008D300A">
        <w:trPr>
          <w:trHeight w:val="432"/>
        </w:trPr>
        <w:tc>
          <w:tcPr>
            <w:tcW w:w="2302" w:type="dxa"/>
            <w:vMerge/>
          </w:tcPr>
          <w:p w14:paraId="5777C64B" w14:textId="77777777" w:rsidR="0006588B" w:rsidRDefault="0006588B" w:rsidP="008D300A">
            <w:pPr>
              <w:pStyle w:val="a2"/>
            </w:pPr>
          </w:p>
        </w:tc>
        <w:tc>
          <w:tcPr>
            <w:tcW w:w="2302" w:type="dxa"/>
          </w:tcPr>
          <w:p w14:paraId="28FEFDBE" w14:textId="098FC784" w:rsidR="0006588B" w:rsidRDefault="0006588B" w:rsidP="008D300A">
            <w:pPr>
              <w:pStyle w:val="a2"/>
            </w:pPr>
            <w:r>
              <w:t>agent_id</w:t>
            </w:r>
          </w:p>
        </w:tc>
        <w:tc>
          <w:tcPr>
            <w:tcW w:w="2302" w:type="dxa"/>
          </w:tcPr>
          <w:p w14:paraId="59593B56" w14:textId="523BA57D" w:rsidR="0006588B" w:rsidRDefault="0006588B" w:rsidP="008D300A">
            <w:pPr>
              <w:pStyle w:val="a2"/>
            </w:pPr>
            <w:r>
              <w:t>Agent reference ID (FK)</w:t>
            </w:r>
          </w:p>
        </w:tc>
        <w:tc>
          <w:tcPr>
            <w:tcW w:w="2302" w:type="dxa"/>
          </w:tcPr>
          <w:p w14:paraId="4F463FDD" w14:textId="022BF499" w:rsidR="0006588B" w:rsidRDefault="0006588B" w:rsidP="008D300A">
            <w:pPr>
              <w:pStyle w:val="a2"/>
            </w:pPr>
            <w:r>
              <w:t>INT</w:t>
            </w:r>
          </w:p>
        </w:tc>
      </w:tr>
      <w:tr w:rsidR="0006588B" w14:paraId="14E44243" w14:textId="77777777" w:rsidTr="008D300A">
        <w:trPr>
          <w:trHeight w:val="432"/>
        </w:trPr>
        <w:tc>
          <w:tcPr>
            <w:tcW w:w="2302" w:type="dxa"/>
            <w:vMerge/>
          </w:tcPr>
          <w:p w14:paraId="69872A14" w14:textId="77777777" w:rsidR="0006588B" w:rsidRDefault="0006588B" w:rsidP="008D300A">
            <w:pPr>
              <w:pStyle w:val="a2"/>
            </w:pPr>
          </w:p>
        </w:tc>
        <w:tc>
          <w:tcPr>
            <w:tcW w:w="2302" w:type="dxa"/>
          </w:tcPr>
          <w:p w14:paraId="016642E5" w14:textId="27566641" w:rsidR="0006588B" w:rsidRDefault="0006588B" w:rsidP="008D300A">
            <w:pPr>
              <w:pStyle w:val="a2"/>
            </w:pPr>
            <w:r>
              <w:t>viewing_date</w:t>
            </w:r>
          </w:p>
        </w:tc>
        <w:tc>
          <w:tcPr>
            <w:tcW w:w="2302" w:type="dxa"/>
          </w:tcPr>
          <w:p w14:paraId="4B2107CF" w14:textId="3E900947" w:rsidR="0006588B" w:rsidRDefault="0006588B" w:rsidP="008D300A">
            <w:pPr>
              <w:pStyle w:val="a2"/>
            </w:pPr>
            <w:r>
              <w:t>Viewing date</w:t>
            </w:r>
          </w:p>
        </w:tc>
        <w:tc>
          <w:tcPr>
            <w:tcW w:w="2302" w:type="dxa"/>
          </w:tcPr>
          <w:p w14:paraId="4D356804" w14:textId="7345C5E9" w:rsidR="0006588B" w:rsidRDefault="0006588B" w:rsidP="008D300A">
            <w:pPr>
              <w:pStyle w:val="a2"/>
            </w:pPr>
            <w:r>
              <w:t>date</w:t>
            </w:r>
          </w:p>
        </w:tc>
      </w:tr>
      <w:tr w:rsidR="0006588B" w14:paraId="427877F4" w14:textId="77777777" w:rsidTr="008D300A">
        <w:trPr>
          <w:trHeight w:val="432"/>
        </w:trPr>
        <w:tc>
          <w:tcPr>
            <w:tcW w:w="2302" w:type="dxa"/>
            <w:vMerge/>
          </w:tcPr>
          <w:p w14:paraId="5EA426D4" w14:textId="77777777" w:rsidR="0006588B" w:rsidRDefault="0006588B" w:rsidP="0006588B">
            <w:pPr>
              <w:pStyle w:val="a2"/>
            </w:pPr>
          </w:p>
        </w:tc>
        <w:tc>
          <w:tcPr>
            <w:tcW w:w="2302" w:type="dxa"/>
          </w:tcPr>
          <w:p w14:paraId="5A727445" w14:textId="65DDFD6C" w:rsidR="0006588B" w:rsidRDefault="0006588B" w:rsidP="0006588B">
            <w:pPr>
              <w:pStyle w:val="a2"/>
            </w:pPr>
            <w:r>
              <w:t>result_of_viewing</w:t>
            </w:r>
          </w:p>
        </w:tc>
        <w:tc>
          <w:tcPr>
            <w:tcW w:w="2302" w:type="dxa"/>
          </w:tcPr>
          <w:p w14:paraId="73E3726D" w14:textId="7FDF98C3" w:rsidR="0006588B" w:rsidRDefault="0006588B" w:rsidP="0006588B">
            <w:pPr>
              <w:pStyle w:val="a2"/>
            </w:pPr>
            <w:r>
              <w:t>Viewing result</w:t>
            </w:r>
          </w:p>
        </w:tc>
        <w:tc>
          <w:tcPr>
            <w:tcW w:w="2302" w:type="dxa"/>
          </w:tcPr>
          <w:p w14:paraId="77A9A6FF" w14:textId="27B39552" w:rsidR="0006588B" w:rsidRDefault="0006588B" w:rsidP="0006588B">
            <w:pPr>
              <w:pStyle w:val="a2"/>
            </w:pPr>
            <w:r>
              <w:t>varchar</w:t>
            </w:r>
          </w:p>
        </w:tc>
      </w:tr>
    </w:tbl>
    <w:p w14:paraId="67C0DD7F" w14:textId="33E86B17" w:rsidR="00A411D8" w:rsidRDefault="00A411D8" w:rsidP="00A411D8">
      <w:pPr>
        <w:pStyle w:val="a2"/>
      </w:pPr>
    </w:p>
    <w:p w14:paraId="68E611C5" w14:textId="3FD4DAFB" w:rsidR="008A29B6" w:rsidRPr="007B1687" w:rsidRDefault="007B1687" w:rsidP="008A29B6">
      <w:pPr>
        <w:pStyle w:val="a2"/>
        <w:rPr>
          <w:ins w:id="173" w:author="Котельницький Володимир Олександрович" w:date="2024-10-20T17:53:00Z"/>
          <w:b/>
          <w:i/>
          <w:color w:val="FF0000"/>
        </w:rPr>
      </w:pPr>
      <w:r w:rsidRPr="007B1687">
        <w:rPr>
          <w:b/>
          <w:i/>
          <w:color w:val="FF0000"/>
        </w:rPr>
        <w:t>Property Viewing Table Relationships</w:t>
      </w:r>
    </w:p>
    <w:p w14:paraId="6092557A" w14:textId="7FFF151E" w:rsidR="008A29B6" w:rsidRPr="0006588B" w:rsidRDefault="0006588B" w:rsidP="00A411D8">
      <w:pPr>
        <w:pStyle w:val="a2"/>
        <w:rPr>
          <w:i/>
          <w:sz w:val="24"/>
          <w:szCs w:val="24"/>
        </w:rPr>
      </w:pPr>
      <w:r w:rsidRPr="0006588B">
        <w:rPr>
          <w:i/>
          <w:sz w:val="24"/>
          <w:szCs w:val="24"/>
        </w:rPr>
        <w:t>This table contains foreign keys linking to Property (property_id), Client (client_id), and Agent (agent_id) tables</w:t>
      </w:r>
    </w:p>
    <w:p w14:paraId="77DA2844" w14:textId="0747A906" w:rsidR="0006588B" w:rsidRDefault="0006588B" w:rsidP="00A411D8">
      <w:pPr>
        <w:pStyle w:val="a2"/>
      </w:pPr>
    </w:p>
    <w:p w14:paraId="632C0971" w14:textId="77777777" w:rsidR="0006588B" w:rsidRDefault="0006588B" w:rsidP="00A411D8">
      <w:pPr>
        <w:pStyle w:val="a2"/>
      </w:pPr>
    </w:p>
    <w:tbl>
      <w:tblPr>
        <w:tblW w:w="854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070"/>
        <w:gridCol w:w="952"/>
        <w:gridCol w:w="1190"/>
        <w:gridCol w:w="2208"/>
        <w:gridCol w:w="2208"/>
      </w:tblGrid>
      <w:tr w:rsidR="00A816C9" w:rsidRPr="00BE17E0" w14:paraId="403FE397" w14:textId="201D434B" w:rsidTr="00A816C9">
        <w:trPr>
          <w:trHeight w:val="257"/>
        </w:trPr>
        <w:tc>
          <w:tcPr>
            <w:tcW w:w="920" w:type="dxa"/>
            <w:shd w:val="clear" w:color="auto" w:fill="76CDD8"/>
          </w:tcPr>
          <w:p w14:paraId="6CFE358A" w14:textId="5CECACB1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17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viewing</w:t>
            </w:r>
            <w:ins w:id="175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070" w:type="dxa"/>
            <w:shd w:val="clear" w:color="auto" w:fill="76CDD8"/>
          </w:tcPr>
          <w:p w14:paraId="6F58D841" w14:textId="050D5647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17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property_id</w:t>
            </w:r>
          </w:p>
        </w:tc>
        <w:tc>
          <w:tcPr>
            <w:tcW w:w="952" w:type="dxa"/>
            <w:shd w:val="clear" w:color="auto" w:fill="76CDD8"/>
          </w:tcPr>
          <w:p w14:paraId="3E6D2FD2" w14:textId="7EE3C375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client_id</w:t>
            </w:r>
          </w:p>
        </w:tc>
        <w:tc>
          <w:tcPr>
            <w:tcW w:w="1190" w:type="dxa"/>
            <w:shd w:val="clear" w:color="auto" w:fill="76CDD8"/>
          </w:tcPr>
          <w:p w14:paraId="7DD06F04" w14:textId="690781FC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Agent_id</w:t>
            </w:r>
          </w:p>
        </w:tc>
        <w:tc>
          <w:tcPr>
            <w:tcW w:w="2208" w:type="dxa"/>
            <w:shd w:val="clear" w:color="auto" w:fill="76CDD8"/>
          </w:tcPr>
          <w:p w14:paraId="1F30262F" w14:textId="7329D1F3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Viewing date</w:t>
            </w:r>
          </w:p>
        </w:tc>
        <w:tc>
          <w:tcPr>
            <w:tcW w:w="2208" w:type="dxa"/>
            <w:shd w:val="clear" w:color="auto" w:fill="76CDD8"/>
          </w:tcPr>
          <w:p w14:paraId="1DAB469A" w14:textId="3722B8DA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Result_of_viewing</w:t>
            </w:r>
          </w:p>
        </w:tc>
      </w:tr>
      <w:tr w:rsidR="00A816C9" w14:paraId="7DFE4F5F" w14:textId="4EC037D1" w:rsidTr="00A816C9">
        <w:trPr>
          <w:trHeight w:val="380"/>
        </w:trPr>
        <w:tc>
          <w:tcPr>
            <w:tcW w:w="920" w:type="dxa"/>
          </w:tcPr>
          <w:p w14:paraId="6E0AEA80" w14:textId="77777777" w:rsidR="00A816C9" w:rsidRDefault="00A816C9" w:rsidP="008D300A">
            <w:pPr>
              <w:pStyle w:val="a2"/>
              <w:rPr>
                <w:ins w:id="177" w:author="Котельницький Володимир Олександрович" w:date="2024-10-20T18:00:00Z"/>
              </w:rPr>
            </w:pPr>
            <w:ins w:id="178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070" w:type="dxa"/>
          </w:tcPr>
          <w:p w14:paraId="33D317C1" w14:textId="31E67324" w:rsidR="00A816C9" w:rsidRDefault="00A816C9" w:rsidP="008D300A">
            <w:pPr>
              <w:pStyle w:val="a2"/>
              <w:rPr>
                <w:ins w:id="179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952" w:type="dxa"/>
          </w:tcPr>
          <w:p w14:paraId="44430647" w14:textId="42FAA398" w:rsidR="00A816C9" w:rsidRDefault="00A816C9" w:rsidP="008D300A">
            <w:pPr>
              <w:pStyle w:val="a2"/>
              <w:rPr>
                <w:ins w:id="180" w:author="Котельницький Володимир Олександрович" w:date="2024-10-20T18:00:00Z"/>
              </w:rPr>
            </w:pPr>
            <w:r>
              <w:t>1</w:t>
            </w:r>
          </w:p>
        </w:tc>
        <w:tc>
          <w:tcPr>
            <w:tcW w:w="1190" w:type="dxa"/>
          </w:tcPr>
          <w:p w14:paraId="5A54B05A" w14:textId="12FE8BAD" w:rsidR="00A816C9" w:rsidRDefault="00A816C9" w:rsidP="008D300A">
            <w:pPr>
              <w:pStyle w:val="a2"/>
            </w:pPr>
            <w:r>
              <w:t>1</w:t>
            </w:r>
          </w:p>
        </w:tc>
        <w:tc>
          <w:tcPr>
            <w:tcW w:w="2208" w:type="dxa"/>
          </w:tcPr>
          <w:p w14:paraId="4218D200" w14:textId="75654225" w:rsidR="00A816C9" w:rsidRDefault="00A816C9" w:rsidP="008D300A">
            <w:pPr>
              <w:pStyle w:val="a2"/>
            </w:pPr>
            <w:r>
              <w:t>03.09.2024</w:t>
            </w:r>
          </w:p>
        </w:tc>
        <w:tc>
          <w:tcPr>
            <w:tcW w:w="2208" w:type="dxa"/>
          </w:tcPr>
          <w:p w14:paraId="3F2A3DC5" w14:textId="06C31FC6" w:rsidR="00A816C9" w:rsidRPr="00A816C9" w:rsidRDefault="00A816C9" w:rsidP="008D300A">
            <w:pPr>
              <w:pStyle w:val="a2"/>
              <w:rPr>
                <w:lang w:val="uk-UA"/>
              </w:rPr>
            </w:pPr>
            <w:r w:rsidRPr="00A816C9">
              <w:rPr>
                <w:lang w:val="uk-UA"/>
              </w:rPr>
              <w:t>the client did not like it</w:t>
            </w:r>
          </w:p>
        </w:tc>
      </w:tr>
    </w:tbl>
    <w:p w14:paraId="0643E384" w14:textId="19F0C7D5" w:rsidR="00A411D8" w:rsidRDefault="00A411D8" w:rsidP="006F645E">
      <w:pPr>
        <w:pStyle w:val="a2"/>
      </w:pPr>
    </w:p>
    <w:p w14:paraId="5873E838" w14:textId="77777777" w:rsidR="00E454EC" w:rsidRDefault="00E454EC" w:rsidP="006F645E">
      <w:pPr>
        <w:pStyle w:val="a2"/>
      </w:pPr>
    </w:p>
    <w:p w14:paraId="35CFD02E" w14:textId="77777777" w:rsidR="00E454EC" w:rsidRDefault="00E454EC" w:rsidP="006F645E">
      <w:pPr>
        <w:pStyle w:val="a2"/>
      </w:pPr>
    </w:p>
    <w:p w14:paraId="395C6A01" w14:textId="77777777" w:rsidR="00E454EC" w:rsidRDefault="00E454EC" w:rsidP="006F645E">
      <w:pPr>
        <w:pStyle w:val="a2"/>
      </w:pPr>
    </w:p>
    <w:p w14:paraId="33ADC3E9" w14:textId="77777777" w:rsidR="00E454EC" w:rsidRDefault="00E454EC" w:rsidP="006F645E">
      <w:pPr>
        <w:pStyle w:val="a2"/>
      </w:pPr>
    </w:p>
    <w:p w14:paraId="6B869AC3" w14:textId="77777777" w:rsidR="00E454EC" w:rsidRDefault="00E454EC" w:rsidP="006F645E">
      <w:pPr>
        <w:pStyle w:val="a2"/>
      </w:pPr>
    </w:p>
    <w:p w14:paraId="452EEA61" w14:textId="67651425" w:rsidR="007755F3" w:rsidRPr="00A816C9" w:rsidRDefault="007755F3" w:rsidP="006F645E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 xml:space="preserve">5. </w:t>
      </w:r>
      <w:r w:rsidR="00A816C9">
        <w:rPr>
          <w:color w:val="FF0000"/>
          <w:sz w:val="28"/>
          <w:szCs w:val="28"/>
        </w:rPr>
        <w:t>Transaction</w:t>
      </w:r>
    </w:p>
    <w:p w14:paraId="0FA2BE10" w14:textId="77777777" w:rsidR="007755F3" w:rsidRDefault="007755F3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24DBFD3D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D7AFBC6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219A99A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0D8C6E8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5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6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5F784AD7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5626EC71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68ECC8D" w14:textId="2E02A027" w:rsidR="00A76FE6" w:rsidRDefault="00A816C9" w:rsidP="008D300A">
            <w:pPr>
              <w:pStyle w:val="a2"/>
              <w:rPr>
                <w:ins w:id="189" w:author="Котельницький Володимир Олександрович" w:date="2024-10-20T17:58:00Z"/>
              </w:rPr>
            </w:pPr>
            <w:r>
              <w:t>transaction</w:t>
            </w:r>
          </w:p>
        </w:tc>
        <w:tc>
          <w:tcPr>
            <w:tcW w:w="2302" w:type="dxa"/>
          </w:tcPr>
          <w:p w14:paraId="4F4A0A53" w14:textId="333DB9C4" w:rsidR="00A76FE6" w:rsidRDefault="00A816C9" w:rsidP="008D300A">
            <w:pPr>
              <w:pStyle w:val="a2"/>
              <w:rPr>
                <w:ins w:id="190" w:author="Котельницький Володимир Олександрович" w:date="2024-10-20T17:58:00Z"/>
              </w:rPr>
            </w:pPr>
            <w:r>
              <w:t>Transaction</w:t>
            </w:r>
            <w:ins w:id="191" w:author="Котельницький Володимир Олександрович" w:date="2024-10-20T17:58:00Z">
              <w:r w:rsidR="00A76FE6">
                <w:t>_id</w:t>
              </w:r>
            </w:ins>
          </w:p>
        </w:tc>
        <w:tc>
          <w:tcPr>
            <w:tcW w:w="2302" w:type="dxa"/>
          </w:tcPr>
          <w:p w14:paraId="667AE878" w14:textId="2C186D96" w:rsidR="00A76FE6" w:rsidRDefault="00A816C9" w:rsidP="008D300A">
            <w:pPr>
              <w:pStyle w:val="a2"/>
            </w:pPr>
            <w:r>
              <w:t xml:space="preserve">Unique transaction identifier </w:t>
            </w:r>
            <w:ins w:id="192" w:author="Котельницький Володимир Олександрович" w:date="2024-10-20T17:58:00Z">
              <w:r w:rsidR="00A76FE6">
                <w:t>(PK)</w:t>
              </w:r>
            </w:ins>
          </w:p>
        </w:tc>
        <w:tc>
          <w:tcPr>
            <w:tcW w:w="2302" w:type="dxa"/>
          </w:tcPr>
          <w:p w14:paraId="14352707" w14:textId="77777777" w:rsidR="00A76FE6" w:rsidRDefault="00A76FE6" w:rsidP="008D300A">
            <w:pPr>
              <w:pStyle w:val="a2"/>
              <w:rPr>
                <w:ins w:id="193" w:author="Котельницький Володимир Олександрович" w:date="2024-10-20T17:58:00Z"/>
              </w:rPr>
            </w:pPr>
            <w:ins w:id="19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15F82BDC" w14:textId="77777777" w:rsidTr="008D300A">
        <w:trPr>
          <w:trHeight w:val="432"/>
        </w:trPr>
        <w:tc>
          <w:tcPr>
            <w:tcW w:w="2302" w:type="dxa"/>
            <w:vMerge/>
          </w:tcPr>
          <w:p w14:paraId="2E498E08" w14:textId="77777777" w:rsidR="00A76FE6" w:rsidRDefault="00A76FE6" w:rsidP="008D300A">
            <w:pPr>
              <w:pStyle w:val="a2"/>
              <w:rPr>
                <w:ins w:id="195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56DAA0B9" w14:textId="461894C2" w:rsidR="00A76FE6" w:rsidRDefault="00A816C9" w:rsidP="008D300A">
            <w:pPr>
              <w:pStyle w:val="a2"/>
              <w:rPr>
                <w:ins w:id="196" w:author="Котельницький Володимир Олександрович" w:date="2024-10-20T17:58:00Z"/>
              </w:rPr>
            </w:pPr>
            <w:r>
              <w:t>Property_id</w:t>
            </w:r>
          </w:p>
        </w:tc>
        <w:tc>
          <w:tcPr>
            <w:tcW w:w="2302" w:type="dxa"/>
          </w:tcPr>
          <w:p w14:paraId="1C54AE8E" w14:textId="218B1258" w:rsidR="00A76FE6" w:rsidRPr="00E723E1" w:rsidRDefault="00A816C9" w:rsidP="008D300A">
            <w:pPr>
              <w:pStyle w:val="a2"/>
              <w:rPr>
                <w:ins w:id="197" w:author="Котельницький Володимир Олександрович" w:date="2024-10-20T17:58:00Z"/>
              </w:rPr>
            </w:pPr>
            <w:r>
              <w:t>Property reference ID (FK)</w:t>
            </w:r>
          </w:p>
        </w:tc>
        <w:tc>
          <w:tcPr>
            <w:tcW w:w="2302" w:type="dxa"/>
          </w:tcPr>
          <w:p w14:paraId="77B92CCA" w14:textId="2083193E" w:rsidR="00A76FE6" w:rsidRDefault="00A816C9" w:rsidP="008D300A">
            <w:pPr>
              <w:pStyle w:val="a2"/>
              <w:rPr>
                <w:ins w:id="198" w:author="Котельницький Володимир Олександрович" w:date="2024-10-20T17:58:00Z"/>
              </w:rPr>
            </w:pPr>
            <w:ins w:id="199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7C33A5BF" w14:textId="77777777" w:rsidTr="008D300A">
        <w:trPr>
          <w:trHeight w:val="432"/>
        </w:trPr>
        <w:tc>
          <w:tcPr>
            <w:tcW w:w="2302" w:type="dxa"/>
            <w:vMerge/>
          </w:tcPr>
          <w:p w14:paraId="6CB74EBE" w14:textId="77777777" w:rsidR="00A76FE6" w:rsidRDefault="00A76FE6" w:rsidP="008D300A">
            <w:pPr>
              <w:pStyle w:val="a2"/>
              <w:rPr>
                <w:ins w:id="200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F54B53A" w14:textId="7324EDD1" w:rsidR="00A76FE6" w:rsidRDefault="00A816C9" w:rsidP="008D300A">
            <w:pPr>
              <w:pStyle w:val="a2"/>
              <w:rPr>
                <w:ins w:id="201" w:author="Котельницький Володимир Олександрович" w:date="2024-10-20T17:58:00Z"/>
              </w:rPr>
            </w:pPr>
            <w:r>
              <w:t>Seller_id</w:t>
            </w:r>
          </w:p>
        </w:tc>
        <w:tc>
          <w:tcPr>
            <w:tcW w:w="2302" w:type="dxa"/>
          </w:tcPr>
          <w:p w14:paraId="7FB9429D" w14:textId="1CACE861" w:rsidR="00A76FE6" w:rsidRDefault="00A816C9" w:rsidP="008D300A">
            <w:pPr>
              <w:pStyle w:val="a2"/>
              <w:rPr>
                <w:ins w:id="202" w:author="Котельницький Володимир Олександрович" w:date="2024-10-20T17:58:00Z"/>
              </w:rPr>
            </w:pPr>
            <w:r>
              <w:t>Seller reference ID (FK)</w:t>
            </w:r>
          </w:p>
        </w:tc>
        <w:tc>
          <w:tcPr>
            <w:tcW w:w="2302" w:type="dxa"/>
          </w:tcPr>
          <w:p w14:paraId="3117E186" w14:textId="31FB80CE" w:rsidR="00A76FE6" w:rsidRDefault="00A816C9" w:rsidP="008D300A">
            <w:pPr>
              <w:pStyle w:val="a2"/>
              <w:rPr>
                <w:ins w:id="203" w:author="Котельницький Володимир Олександрович" w:date="2024-10-20T17:58:00Z"/>
              </w:rPr>
            </w:pPr>
            <w:ins w:id="204" w:author="Котельницький Володимир Олександрович" w:date="2024-10-20T17:58:00Z">
              <w:r>
                <w:t>INT</w:t>
              </w:r>
            </w:ins>
            <w:r>
              <w:t xml:space="preserve"> </w:t>
            </w:r>
          </w:p>
        </w:tc>
      </w:tr>
      <w:tr w:rsidR="00A76FE6" w14:paraId="1C2EE6C9" w14:textId="77777777" w:rsidTr="008D300A">
        <w:trPr>
          <w:trHeight w:val="432"/>
        </w:trPr>
        <w:tc>
          <w:tcPr>
            <w:tcW w:w="2302" w:type="dxa"/>
            <w:vMerge/>
          </w:tcPr>
          <w:p w14:paraId="646A9472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67CDCBFA" w14:textId="42B03859" w:rsidR="00A76FE6" w:rsidRDefault="00A816C9" w:rsidP="008D300A">
            <w:pPr>
              <w:pStyle w:val="a2"/>
            </w:pPr>
            <w:r>
              <w:t>Buyer_id</w:t>
            </w:r>
          </w:p>
        </w:tc>
        <w:tc>
          <w:tcPr>
            <w:tcW w:w="2302" w:type="dxa"/>
          </w:tcPr>
          <w:p w14:paraId="5D172B9B" w14:textId="4260EDC1" w:rsidR="00A76FE6" w:rsidRDefault="00A816C9" w:rsidP="008D300A">
            <w:pPr>
              <w:pStyle w:val="a2"/>
            </w:pPr>
            <w:r>
              <w:t>Buyer reference ID (FK)</w:t>
            </w:r>
          </w:p>
        </w:tc>
        <w:tc>
          <w:tcPr>
            <w:tcW w:w="2302" w:type="dxa"/>
          </w:tcPr>
          <w:p w14:paraId="5CF0C7D4" w14:textId="60E8F232" w:rsidR="00A76FE6" w:rsidRDefault="00A816C9" w:rsidP="008D300A">
            <w:pPr>
              <w:pStyle w:val="a2"/>
            </w:pPr>
            <w:ins w:id="205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5E009196" w14:textId="77777777" w:rsidTr="008D300A">
        <w:trPr>
          <w:trHeight w:val="432"/>
        </w:trPr>
        <w:tc>
          <w:tcPr>
            <w:tcW w:w="2302" w:type="dxa"/>
            <w:vMerge/>
          </w:tcPr>
          <w:p w14:paraId="4E586D88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316EE34F" w14:textId="4B23ABE8" w:rsidR="00A76FE6" w:rsidRDefault="00A816C9" w:rsidP="008D300A">
            <w:pPr>
              <w:pStyle w:val="a2"/>
            </w:pPr>
            <w:r>
              <w:t>Agent_id</w:t>
            </w:r>
          </w:p>
        </w:tc>
        <w:tc>
          <w:tcPr>
            <w:tcW w:w="2302" w:type="dxa"/>
          </w:tcPr>
          <w:p w14:paraId="06130C91" w14:textId="22409842" w:rsidR="00A76FE6" w:rsidRDefault="00A816C9" w:rsidP="008D300A">
            <w:pPr>
              <w:pStyle w:val="a2"/>
            </w:pPr>
            <w:r>
              <w:t xml:space="preserve">Agent reference ID </w:t>
            </w:r>
            <w:r w:rsidR="00A76FE6">
              <w:t>(FK)</w:t>
            </w:r>
          </w:p>
        </w:tc>
        <w:tc>
          <w:tcPr>
            <w:tcW w:w="2302" w:type="dxa"/>
          </w:tcPr>
          <w:p w14:paraId="23D5D95D" w14:textId="6626D5E7" w:rsidR="00A76FE6" w:rsidRDefault="00A76FE6" w:rsidP="008D300A">
            <w:pPr>
              <w:pStyle w:val="a2"/>
            </w:pPr>
            <w:r>
              <w:t>INT</w:t>
            </w:r>
          </w:p>
        </w:tc>
      </w:tr>
      <w:tr w:rsidR="00A76FE6" w14:paraId="471799F7" w14:textId="77777777" w:rsidTr="008D300A">
        <w:trPr>
          <w:trHeight w:val="432"/>
        </w:trPr>
        <w:tc>
          <w:tcPr>
            <w:tcW w:w="2302" w:type="dxa"/>
            <w:vMerge/>
          </w:tcPr>
          <w:p w14:paraId="7CE9DB20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3288568F" w14:textId="764680AE" w:rsidR="00A76FE6" w:rsidRDefault="00A816C9" w:rsidP="008D300A">
            <w:pPr>
              <w:pStyle w:val="a2"/>
            </w:pPr>
            <w:r>
              <w:t>Sale_price</w:t>
            </w:r>
          </w:p>
        </w:tc>
        <w:tc>
          <w:tcPr>
            <w:tcW w:w="2302" w:type="dxa"/>
          </w:tcPr>
          <w:p w14:paraId="336D7036" w14:textId="77A0999D" w:rsidR="00A76FE6" w:rsidRDefault="00A816C9" w:rsidP="008D300A">
            <w:pPr>
              <w:pStyle w:val="a2"/>
            </w:pPr>
            <w:r>
              <w:t>Sale price</w:t>
            </w:r>
          </w:p>
        </w:tc>
        <w:tc>
          <w:tcPr>
            <w:tcW w:w="2302" w:type="dxa"/>
          </w:tcPr>
          <w:p w14:paraId="08768D4E" w14:textId="661A8A08" w:rsidR="00A76FE6" w:rsidRDefault="00A816C9" w:rsidP="008D300A">
            <w:pPr>
              <w:pStyle w:val="a2"/>
            </w:pPr>
            <w:r>
              <w:t>Decimal</w:t>
            </w:r>
          </w:p>
        </w:tc>
      </w:tr>
      <w:tr w:rsidR="00A76FE6" w14:paraId="30F42BDC" w14:textId="77777777" w:rsidTr="00A76FE6">
        <w:trPr>
          <w:trHeight w:val="432"/>
        </w:trPr>
        <w:tc>
          <w:tcPr>
            <w:tcW w:w="2302" w:type="dxa"/>
            <w:vMerge/>
          </w:tcPr>
          <w:p w14:paraId="5424ACC5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1E04D4BE" w14:textId="185B0ACF" w:rsidR="00A76FE6" w:rsidRDefault="00A816C9" w:rsidP="00A76FE6">
            <w:pPr>
              <w:pStyle w:val="a2"/>
            </w:pPr>
            <w:r>
              <w:t>Transaction_date</w:t>
            </w:r>
          </w:p>
        </w:tc>
        <w:tc>
          <w:tcPr>
            <w:tcW w:w="2302" w:type="dxa"/>
          </w:tcPr>
          <w:p w14:paraId="3A622D6E" w14:textId="4D5AAA81" w:rsidR="00A76FE6" w:rsidRPr="00A76FE6" w:rsidRDefault="00A816C9" w:rsidP="00A76FE6">
            <w:pPr>
              <w:pStyle w:val="a2"/>
              <w:rPr>
                <w:lang w:val="uk-UA"/>
              </w:rPr>
            </w:pPr>
            <w:r>
              <w:t>Transaction date</w:t>
            </w:r>
          </w:p>
        </w:tc>
        <w:tc>
          <w:tcPr>
            <w:tcW w:w="2302" w:type="dxa"/>
          </w:tcPr>
          <w:p w14:paraId="63759579" w14:textId="4E42A0EE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568A1888" w14:textId="77777777" w:rsidTr="008D300A">
        <w:trPr>
          <w:trHeight w:val="432"/>
        </w:trPr>
        <w:tc>
          <w:tcPr>
            <w:tcW w:w="2302" w:type="dxa"/>
            <w:vMerge/>
          </w:tcPr>
          <w:p w14:paraId="055E5F2D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10760563" w14:textId="4592EBED" w:rsidR="00A76FE6" w:rsidRDefault="00A816C9" w:rsidP="008D300A">
            <w:pPr>
              <w:pStyle w:val="a2"/>
            </w:pPr>
            <w:r>
              <w:t>status</w:t>
            </w:r>
          </w:p>
        </w:tc>
        <w:tc>
          <w:tcPr>
            <w:tcW w:w="2302" w:type="dxa"/>
          </w:tcPr>
          <w:p w14:paraId="1AB957BF" w14:textId="070A6D1B" w:rsidR="00A76FE6" w:rsidRPr="00A76FE6" w:rsidRDefault="00A816C9" w:rsidP="008D300A">
            <w:pPr>
              <w:pStyle w:val="a2"/>
              <w:rPr>
                <w:b/>
              </w:rPr>
            </w:pPr>
            <w:r>
              <w:t>Transaction status</w:t>
            </w:r>
          </w:p>
        </w:tc>
        <w:tc>
          <w:tcPr>
            <w:tcW w:w="2302" w:type="dxa"/>
          </w:tcPr>
          <w:p w14:paraId="5367F761" w14:textId="00398550" w:rsidR="00A76FE6" w:rsidRDefault="00A816C9" w:rsidP="008D300A">
            <w:pPr>
              <w:pStyle w:val="a2"/>
            </w:pPr>
            <w:r>
              <w:t>varchar</w:t>
            </w:r>
          </w:p>
        </w:tc>
      </w:tr>
    </w:tbl>
    <w:p w14:paraId="56DE084C" w14:textId="589A8DEA" w:rsidR="00A411D8" w:rsidRDefault="00A411D8" w:rsidP="00A411D8">
      <w:pPr>
        <w:pStyle w:val="a2"/>
      </w:pPr>
    </w:p>
    <w:p w14:paraId="41FAB65E" w14:textId="77777777" w:rsidR="007B1687" w:rsidRPr="007B1687" w:rsidRDefault="007B1687" w:rsidP="00A411D8">
      <w:pPr>
        <w:pStyle w:val="a2"/>
        <w:rPr>
          <w:b/>
          <w:i/>
          <w:color w:val="FF0000"/>
        </w:rPr>
      </w:pPr>
      <w:r w:rsidRPr="007B1687">
        <w:rPr>
          <w:b/>
          <w:i/>
          <w:color w:val="FF0000"/>
        </w:rPr>
        <w:t>Transaction Table Relationships</w:t>
      </w:r>
    </w:p>
    <w:p w14:paraId="3C432B31" w14:textId="2ACAD283" w:rsidR="007755F3" w:rsidRDefault="00A816C9" w:rsidP="00A411D8">
      <w:pPr>
        <w:pStyle w:val="a2"/>
      </w:pPr>
      <w:r>
        <w:t xml:space="preserve"> This table has its primary key transaction_id linking to Commission table and contains foreign keys connecting to Property (property_id), Client (as seller_id and buyer_id), and Agent (agent_id) tables</w:t>
      </w:r>
    </w:p>
    <w:p w14:paraId="6ADE7089" w14:textId="77777777" w:rsidR="007755F3" w:rsidRDefault="007755F3" w:rsidP="00A411D8">
      <w:pPr>
        <w:pStyle w:val="a2"/>
      </w:pPr>
    </w:p>
    <w:tbl>
      <w:tblPr>
        <w:tblW w:w="1016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837"/>
        <w:gridCol w:w="1134"/>
        <w:gridCol w:w="1275"/>
        <w:gridCol w:w="993"/>
        <w:gridCol w:w="1275"/>
        <w:gridCol w:w="1418"/>
        <w:gridCol w:w="2410"/>
      </w:tblGrid>
      <w:tr w:rsidR="00A76FE6" w:rsidRPr="00BE17E0" w14:paraId="2C4907EA" w14:textId="3CD5EC96" w:rsidTr="00A816C9">
        <w:trPr>
          <w:trHeight w:val="245"/>
        </w:trPr>
        <w:tc>
          <w:tcPr>
            <w:tcW w:w="826" w:type="dxa"/>
            <w:shd w:val="clear" w:color="auto" w:fill="76CDD8"/>
          </w:tcPr>
          <w:p w14:paraId="1EF13F87" w14:textId="79C9BB25" w:rsidR="00A76FE6" w:rsidRPr="00BE17E0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ins w:id="20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Transaction_id</w:t>
            </w:r>
          </w:p>
        </w:tc>
        <w:tc>
          <w:tcPr>
            <w:tcW w:w="837" w:type="dxa"/>
            <w:shd w:val="clear" w:color="auto" w:fill="76CDD8"/>
          </w:tcPr>
          <w:p w14:paraId="281ED172" w14:textId="1BCE6CC6" w:rsidR="00A76FE6" w:rsidRPr="00BE17E0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ins w:id="207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Property_id</w:t>
            </w:r>
          </w:p>
        </w:tc>
        <w:tc>
          <w:tcPr>
            <w:tcW w:w="1134" w:type="dxa"/>
            <w:shd w:val="clear" w:color="auto" w:fill="76CDD8"/>
          </w:tcPr>
          <w:p w14:paraId="4155CD1E" w14:textId="097F73A7" w:rsidR="00A76FE6" w:rsidRPr="00BE17E0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Seller_id</w:t>
            </w:r>
          </w:p>
        </w:tc>
        <w:tc>
          <w:tcPr>
            <w:tcW w:w="1275" w:type="dxa"/>
            <w:shd w:val="clear" w:color="auto" w:fill="76CDD8"/>
          </w:tcPr>
          <w:p w14:paraId="13AAD569" w14:textId="77E95150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Buyer_id</w:t>
            </w:r>
          </w:p>
        </w:tc>
        <w:tc>
          <w:tcPr>
            <w:tcW w:w="993" w:type="dxa"/>
            <w:shd w:val="clear" w:color="auto" w:fill="76CDD8"/>
          </w:tcPr>
          <w:p w14:paraId="1BC9EAFF" w14:textId="1273D3B3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Agent_id</w:t>
            </w:r>
          </w:p>
        </w:tc>
        <w:tc>
          <w:tcPr>
            <w:tcW w:w="1275" w:type="dxa"/>
            <w:shd w:val="clear" w:color="auto" w:fill="76CDD8"/>
          </w:tcPr>
          <w:p w14:paraId="0F1A5858" w14:textId="2EC9D608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Sale_price</w:t>
            </w:r>
          </w:p>
        </w:tc>
        <w:tc>
          <w:tcPr>
            <w:tcW w:w="1418" w:type="dxa"/>
            <w:shd w:val="clear" w:color="auto" w:fill="76CDD8"/>
          </w:tcPr>
          <w:p w14:paraId="75F44E8D" w14:textId="2A024C78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Transaction_date</w:t>
            </w:r>
          </w:p>
        </w:tc>
        <w:tc>
          <w:tcPr>
            <w:tcW w:w="2410" w:type="dxa"/>
            <w:shd w:val="clear" w:color="auto" w:fill="76CDD8"/>
          </w:tcPr>
          <w:p w14:paraId="75E2065D" w14:textId="7A865F2F" w:rsidR="00A76FE6" w:rsidRDefault="00A816C9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A816C9">
              <w:rPr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A76FE6" w14:paraId="53366A24" w14:textId="7B1B0FBF" w:rsidTr="00A816C9">
        <w:trPr>
          <w:trHeight w:val="362"/>
        </w:trPr>
        <w:tc>
          <w:tcPr>
            <w:tcW w:w="826" w:type="dxa"/>
          </w:tcPr>
          <w:p w14:paraId="08C1563B" w14:textId="77777777" w:rsidR="00A76FE6" w:rsidRDefault="00A76FE6" w:rsidP="00A76FE6">
            <w:pPr>
              <w:pStyle w:val="a2"/>
              <w:rPr>
                <w:ins w:id="208" w:author="Котельницький Володимир Олександрович" w:date="2024-10-20T18:00:00Z"/>
              </w:rPr>
            </w:pPr>
            <w:ins w:id="209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837" w:type="dxa"/>
          </w:tcPr>
          <w:p w14:paraId="7C15CE13" w14:textId="4CDEE81B" w:rsidR="00A76FE6" w:rsidRDefault="00A816C9" w:rsidP="00A76FE6">
            <w:pPr>
              <w:pStyle w:val="a2"/>
              <w:rPr>
                <w:ins w:id="210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1134" w:type="dxa"/>
          </w:tcPr>
          <w:p w14:paraId="6B8FBB64" w14:textId="74CFD648" w:rsidR="00A76FE6" w:rsidRDefault="00A816C9" w:rsidP="00A76FE6">
            <w:pPr>
              <w:pStyle w:val="a2"/>
              <w:rPr>
                <w:ins w:id="211" w:author="Котельницький Володимир Олександрович" w:date="2024-10-20T18:00:00Z"/>
              </w:rPr>
            </w:pPr>
            <w:r>
              <w:t>1</w:t>
            </w:r>
          </w:p>
        </w:tc>
        <w:tc>
          <w:tcPr>
            <w:tcW w:w="1275" w:type="dxa"/>
          </w:tcPr>
          <w:p w14:paraId="0414DB5A" w14:textId="4AB49C84" w:rsidR="00A76FE6" w:rsidRDefault="00A816C9" w:rsidP="00A76FE6">
            <w:pPr>
              <w:pStyle w:val="a2"/>
            </w:pPr>
            <w:r>
              <w:t>2</w:t>
            </w:r>
          </w:p>
        </w:tc>
        <w:tc>
          <w:tcPr>
            <w:tcW w:w="993" w:type="dxa"/>
          </w:tcPr>
          <w:p w14:paraId="2F2FAE17" w14:textId="22F1EA35" w:rsidR="00A76FE6" w:rsidRDefault="00A76FE6" w:rsidP="00A76FE6">
            <w:pPr>
              <w:pStyle w:val="a2"/>
            </w:pPr>
            <w:r>
              <w:t>1</w:t>
            </w:r>
          </w:p>
        </w:tc>
        <w:tc>
          <w:tcPr>
            <w:tcW w:w="1275" w:type="dxa"/>
          </w:tcPr>
          <w:p w14:paraId="44459A69" w14:textId="33211EA9" w:rsidR="00A76FE6" w:rsidRDefault="00A816C9" w:rsidP="00A76FE6">
            <w:pPr>
              <w:pStyle w:val="a2"/>
            </w:pPr>
            <w:r>
              <w:t>25 500</w:t>
            </w:r>
          </w:p>
        </w:tc>
        <w:tc>
          <w:tcPr>
            <w:tcW w:w="1418" w:type="dxa"/>
          </w:tcPr>
          <w:p w14:paraId="30A8A6C3" w14:textId="2878C961" w:rsidR="00A76FE6" w:rsidRDefault="00A76FE6" w:rsidP="00A76FE6">
            <w:pPr>
              <w:pStyle w:val="a2"/>
            </w:pPr>
            <w:r>
              <w:t>01.01.202</w:t>
            </w:r>
            <w:r w:rsidR="00A816C9">
              <w:t>4</w:t>
            </w:r>
          </w:p>
        </w:tc>
        <w:tc>
          <w:tcPr>
            <w:tcW w:w="2410" w:type="dxa"/>
          </w:tcPr>
          <w:p w14:paraId="58381D3A" w14:textId="4EC45D92" w:rsidR="00A76FE6" w:rsidRDefault="00A816C9" w:rsidP="00A76FE6">
            <w:pPr>
              <w:pStyle w:val="a2"/>
            </w:pPr>
            <w:r>
              <w:t>Failed</w:t>
            </w:r>
          </w:p>
        </w:tc>
      </w:tr>
    </w:tbl>
    <w:p w14:paraId="21426962" w14:textId="2D65A486" w:rsidR="007755F3" w:rsidRDefault="007755F3" w:rsidP="00A411D8">
      <w:pPr>
        <w:widowControl/>
        <w:spacing w:after="160" w:line="259" w:lineRule="auto"/>
      </w:pPr>
    </w:p>
    <w:p w14:paraId="6569EA1F" w14:textId="5978B660" w:rsidR="007755F3" w:rsidRDefault="007755F3" w:rsidP="007755F3">
      <w:pPr>
        <w:pStyle w:val="a2"/>
      </w:pPr>
    </w:p>
    <w:p w14:paraId="7F28576A" w14:textId="77777777" w:rsidR="00E454EC" w:rsidRDefault="00E454EC" w:rsidP="007755F3">
      <w:pPr>
        <w:pStyle w:val="a2"/>
      </w:pPr>
    </w:p>
    <w:p w14:paraId="4447D5D1" w14:textId="77777777" w:rsidR="00E454EC" w:rsidRDefault="00E454EC" w:rsidP="007755F3">
      <w:pPr>
        <w:pStyle w:val="a2"/>
      </w:pPr>
    </w:p>
    <w:p w14:paraId="15C98933" w14:textId="77777777" w:rsidR="00E454EC" w:rsidRDefault="00E454EC" w:rsidP="007755F3">
      <w:pPr>
        <w:pStyle w:val="a2"/>
      </w:pPr>
    </w:p>
    <w:p w14:paraId="15D67F06" w14:textId="77777777" w:rsidR="00E454EC" w:rsidRDefault="00E454EC" w:rsidP="007755F3">
      <w:pPr>
        <w:pStyle w:val="a2"/>
      </w:pPr>
    </w:p>
    <w:p w14:paraId="3A37D9D2" w14:textId="77777777" w:rsidR="00E454EC" w:rsidRDefault="00E454EC" w:rsidP="007755F3">
      <w:pPr>
        <w:pStyle w:val="a2"/>
      </w:pPr>
    </w:p>
    <w:p w14:paraId="62D99786" w14:textId="77777777" w:rsidR="00E454EC" w:rsidRDefault="00E454EC" w:rsidP="007755F3">
      <w:pPr>
        <w:pStyle w:val="a2"/>
      </w:pPr>
    </w:p>
    <w:p w14:paraId="491BC72C" w14:textId="77777777" w:rsidR="00E454EC" w:rsidRDefault="00E454EC" w:rsidP="007755F3">
      <w:pPr>
        <w:pStyle w:val="a2"/>
      </w:pPr>
    </w:p>
    <w:p w14:paraId="33ABD41F" w14:textId="77777777" w:rsidR="00E454EC" w:rsidRDefault="00E454EC" w:rsidP="007755F3">
      <w:pPr>
        <w:pStyle w:val="a2"/>
      </w:pPr>
    </w:p>
    <w:p w14:paraId="21491E6A" w14:textId="77777777" w:rsidR="00E454EC" w:rsidRDefault="00E454EC" w:rsidP="007755F3">
      <w:pPr>
        <w:pStyle w:val="a2"/>
      </w:pPr>
    </w:p>
    <w:p w14:paraId="06F9686E" w14:textId="5EB1EAD1" w:rsidR="007755F3" w:rsidRPr="00B40EBA" w:rsidRDefault="007755F3" w:rsidP="007755F3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 xml:space="preserve">6. </w:t>
      </w:r>
      <w:r w:rsidR="00A816C9">
        <w:rPr>
          <w:color w:val="FF0000"/>
          <w:sz w:val="28"/>
          <w:szCs w:val="28"/>
        </w:rPr>
        <w:t>Commission</w:t>
      </w:r>
    </w:p>
    <w:p w14:paraId="05DF6885" w14:textId="5EE672E7" w:rsidR="007755F3" w:rsidRDefault="007755F3" w:rsidP="007755F3">
      <w:pPr>
        <w:pStyle w:val="a2"/>
      </w:pPr>
      <w:r>
        <w:t>Contains information about employee positions</w:t>
      </w:r>
    </w:p>
    <w:p w14:paraId="7D74938C" w14:textId="77777777" w:rsidR="007755F3" w:rsidRDefault="007755F3" w:rsidP="007755F3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755F3" w:rsidRPr="00BE17E0" w14:paraId="2B0503C6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B479D80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1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7572031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1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31EDE0D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1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0DD7CDF6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1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816C9" w14:paraId="04B5920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7A6E9F9D" w14:textId="6F4FCABD" w:rsidR="00A816C9" w:rsidRDefault="00A816C9" w:rsidP="008D300A">
            <w:pPr>
              <w:pStyle w:val="a2"/>
              <w:rPr>
                <w:ins w:id="220" w:author="Котельницький Володимир Олександрович" w:date="2024-10-20T17:58:00Z"/>
              </w:rPr>
            </w:pPr>
            <w:r>
              <w:t>Commission</w:t>
            </w:r>
          </w:p>
        </w:tc>
        <w:tc>
          <w:tcPr>
            <w:tcW w:w="2302" w:type="dxa"/>
          </w:tcPr>
          <w:p w14:paraId="00EE3E54" w14:textId="5E4D8807" w:rsidR="00A816C9" w:rsidRDefault="00A816C9" w:rsidP="008D300A">
            <w:pPr>
              <w:pStyle w:val="a2"/>
              <w:rPr>
                <w:ins w:id="221" w:author="Котельницький Володимир Олександрович" w:date="2024-10-20T17:58:00Z"/>
              </w:rPr>
            </w:pPr>
            <w:r>
              <w:t>commission_id</w:t>
            </w:r>
          </w:p>
        </w:tc>
        <w:tc>
          <w:tcPr>
            <w:tcW w:w="2302" w:type="dxa"/>
          </w:tcPr>
          <w:p w14:paraId="4ED9CC65" w14:textId="1D2920D9" w:rsidR="00A816C9" w:rsidRDefault="00A816C9" w:rsidP="008D300A">
            <w:pPr>
              <w:pStyle w:val="a2"/>
            </w:pPr>
            <w:r>
              <w:t xml:space="preserve">Unique commission identifier </w:t>
            </w:r>
            <w:ins w:id="222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14831B28" w14:textId="77777777" w:rsidR="00A816C9" w:rsidRDefault="00A816C9" w:rsidP="008D300A">
            <w:pPr>
              <w:pStyle w:val="a2"/>
              <w:rPr>
                <w:ins w:id="223" w:author="Котельницький Володимир Олександрович" w:date="2024-10-20T17:58:00Z"/>
              </w:rPr>
            </w:pPr>
            <w:ins w:id="22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816C9" w14:paraId="682B2F9E" w14:textId="77777777" w:rsidTr="008D300A">
        <w:trPr>
          <w:trHeight w:val="432"/>
        </w:trPr>
        <w:tc>
          <w:tcPr>
            <w:tcW w:w="2302" w:type="dxa"/>
            <w:vMerge/>
          </w:tcPr>
          <w:p w14:paraId="44AF7E0B" w14:textId="77777777" w:rsidR="00A816C9" w:rsidRDefault="00A816C9" w:rsidP="008D300A">
            <w:pPr>
              <w:pStyle w:val="a2"/>
              <w:rPr>
                <w:ins w:id="225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1B8336A1" w14:textId="3B05E2A1" w:rsidR="00A816C9" w:rsidRDefault="00A816C9" w:rsidP="008D300A">
            <w:pPr>
              <w:pStyle w:val="a2"/>
              <w:rPr>
                <w:ins w:id="226" w:author="Котельницький Володимир Олександрович" w:date="2024-10-20T17:58:00Z"/>
              </w:rPr>
            </w:pPr>
            <w:r>
              <w:t>transaction_id</w:t>
            </w:r>
          </w:p>
        </w:tc>
        <w:tc>
          <w:tcPr>
            <w:tcW w:w="2302" w:type="dxa"/>
          </w:tcPr>
          <w:p w14:paraId="13D36EAC" w14:textId="111DCCF8" w:rsidR="00A816C9" w:rsidRPr="00E723E1" w:rsidRDefault="00A816C9" w:rsidP="008D300A">
            <w:pPr>
              <w:pStyle w:val="a2"/>
              <w:rPr>
                <w:ins w:id="227" w:author="Котельницький Володимир Олександрович" w:date="2024-10-20T17:58:00Z"/>
              </w:rPr>
            </w:pPr>
            <w:r>
              <w:t>Transaction reference ID (FK)</w:t>
            </w:r>
          </w:p>
        </w:tc>
        <w:tc>
          <w:tcPr>
            <w:tcW w:w="2302" w:type="dxa"/>
          </w:tcPr>
          <w:p w14:paraId="31496818" w14:textId="1C9B23A2" w:rsidR="00A816C9" w:rsidRDefault="00A816C9" w:rsidP="008D300A">
            <w:pPr>
              <w:pStyle w:val="a2"/>
              <w:rPr>
                <w:ins w:id="228" w:author="Котельницький Володимир Олександрович" w:date="2024-10-20T17:58:00Z"/>
              </w:rPr>
            </w:pPr>
            <w:ins w:id="229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816C9" w14:paraId="261559A9" w14:textId="77777777" w:rsidTr="008D300A">
        <w:trPr>
          <w:trHeight w:val="432"/>
        </w:trPr>
        <w:tc>
          <w:tcPr>
            <w:tcW w:w="2302" w:type="dxa"/>
            <w:vMerge/>
          </w:tcPr>
          <w:p w14:paraId="5BCEA480" w14:textId="77777777" w:rsidR="00A816C9" w:rsidRDefault="00A816C9" w:rsidP="008D300A">
            <w:pPr>
              <w:pStyle w:val="a2"/>
              <w:rPr>
                <w:ins w:id="230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89B61E" w14:textId="53321E60" w:rsidR="00A816C9" w:rsidRDefault="00A816C9" w:rsidP="008D300A">
            <w:pPr>
              <w:pStyle w:val="a2"/>
            </w:pPr>
            <w:r>
              <w:t>agent_id</w:t>
            </w:r>
          </w:p>
        </w:tc>
        <w:tc>
          <w:tcPr>
            <w:tcW w:w="2302" w:type="dxa"/>
          </w:tcPr>
          <w:p w14:paraId="3B1C5ACA" w14:textId="420932F8" w:rsidR="00A816C9" w:rsidRDefault="00A816C9" w:rsidP="008D300A">
            <w:pPr>
              <w:pStyle w:val="a2"/>
              <w:rPr>
                <w:ins w:id="231" w:author="Котельницький Володимир Олександрович" w:date="2024-10-20T17:58:00Z"/>
              </w:rPr>
            </w:pPr>
            <w:r>
              <w:t>Agent reference ID (FK)</w:t>
            </w:r>
          </w:p>
        </w:tc>
        <w:tc>
          <w:tcPr>
            <w:tcW w:w="2302" w:type="dxa"/>
          </w:tcPr>
          <w:p w14:paraId="5E42070D" w14:textId="1396CF2B" w:rsidR="00A816C9" w:rsidRDefault="00A816C9" w:rsidP="008D300A">
            <w:pPr>
              <w:pStyle w:val="a2"/>
              <w:rPr>
                <w:ins w:id="232" w:author="Котельницький Володимир Олександрович" w:date="2024-10-20T17:58:00Z"/>
              </w:rPr>
            </w:pPr>
            <w:ins w:id="233" w:author="Котельницький Володимир Олександрович" w:date="2024-10-20T17:58:00Z">
              <w:r>
                <w:t>INT</w:t>
              </w:r>
            </w:ins>
            <w:r>
              <w:t xml:space="preserve"> </w:t>
            </w:r>
          </w:p>
        </w:tc>
      </w:tr>
      <w:tr w:rsidR="00A816C9" w14:paraId="18BE3F51" w14:textId="77777777" w:rsidTr="008D300A">
        <w:trPr>
          <w:trHeight w:val="432"/>
        </w:trPr>
        <w:tc>
          <w:tcPr>
            <w:tcW w:w="2302" w:type="dxa"/>
            <w:vMerge/>
          </w:tcPr>
          <w:p w14:paraId="1EDCE0D5" w14:textId="77777777" w:rsidR="00A816C9" w:rsidRDefault="00A816C9" w:rsidP="008D300A">
            <w:pPr>
              <w:pStyle w:val="a2"/>
            </w:pPr>
          </w:p>
        </w:tc>
        <w:tc>
          <w:tcPr>
            <w:tcW w:w="2302" w:type="dxa"/>
          </w:tcPr>
          <w:p w14:paraId="1AAA054D" w14:textId="43AC46A0" w:rsidR="00A816C9" w:rsidRDefault="00A816C9" w:rsidP="008D300A">
            <w:pPr>
              <w:pStyle w:val="a2"/>
            </w:pPr>
            <w:r>
              <w:t>payment_date</w:t>
            </w:r>
          </w:p>
        </w:tc>
        <w:tc>
          <w:tcPr>
            <w:tcW w:w="2302" w:type="dxa"/>
          </w:tcPr>
          <w:p w14:paraId="079A1E1D" w14:textId="0249F50B" w:rsidR="00A816C9" w:rsidRPr="00A76FE6" w:rsidRDefault="00A816C9" w:rsidP="008D300A">
            <w:pPr>
              <w:pStyle w:val="a2"/>
            </w:pPr>
            <w:r>
              <w:t>Payment date</w:t>
            </w:r>
          </w:p>
        </w:tc>
        <w:tc>
          <w:tcPr>
            <w:tcW w:w="2302" w:type="dxa"/>
          </w:tcPr>
          <w:p w14:paraId="3E81E86C" w14:textId="2AB3F12B" w:rsidR="00A816C9" w:rsidRDefault="00A816C9" w:rsidP="008D300A">
            <w:pPr>
              <w:pStyle w:val="a2"/>
            </w:pPr>
            <w:r>
              <w:t>Date</w:t>
            </w:r>
          </w:p>
        </w:tc>
      </w:tr>
      <w:tr w:rsidR="00A816C9" w14:paraId="44B2B5AA" w14:textId="77777777" w:rsidTr="008D300A">
        <w:trPr>
          <w:trHeight w:val="432"/>
        </w:trPr>
        <w:tc>
          <w:tcPr>
            <w:tcW w:w="2302" w:type="dxa"/>
            <w:vMerge/>
          </w:tcPr>
          <w:p w14:paraId="3DAE9F50" w14:textId="77777777" w:rsidR="00A816C9" w:rsidRDefault="00A816C9" w:rsidP="008D300A">
            <w:pPr>
              <w:pStyle w:val="a2"/>
            </w:pPr>
          </w:p>
        </w:tc>
        <w:tc>
          <w:tcPr>
            <w:tcW w:w="2302" w:type="dxa"/>
          </w:tcPr>
          <w:p w14:paraId="6F229A33" w14:textId="7F3F9B52" w:rsidR="00A816C9" w:rsidRDefault="00A7247A" w:rsidP="00A816C9">
            <w:pPr>
              <w:pStyle w:val="a2"/>
            </w:pPr>
            <w:r>
              <w:t>A</w:t>
            </w:r>
            <w:r w:rsidR="00A816C9">
              <w:t>mount</w:t>
            </w:r>
            <w:r>
              <w:t>_LCY</w:t>
            </w:r>
          </w:p>
        </w:tc>
        <w:tc>
          <w:tcPr>
            <w:tcW w:w="2302" w:type="dxa"/>
          </w:tcPr>
          <w:p w14:paraId="1D828413" w14:textId="1CD8802D" w:rsidR="00A816C9" w:rsidRDefault="00A816C9" w:rsidP="008D300A">
            <w:pPr>
              <w:pStyle w:val="a2"/>
              <w:rPr>
                <w:lang w:val="uk-UA"/>
              </w:rPr>
            </w:pPr>
            <w:r>
              <w:t>Commission amount</w:t>
            </w:r>
            <w:r w:rsidR="00A7247A">
              <w:t xml:space="preserve"> in a local currency</w:t>
            </w:r>
          </w:p>
        </w:tc>
        <w:tc>
          <w:tcPr>
            <w:tcW w:w="2302" w:type="dxa"/>
          </w:tcPr>
          <w:p w14:paraId="331195F5" w14:textId="1EBC1CA9" w:rsidR="00A816C9" w:rsidRDefault="00A816C9" w:rsidP="008D300A">
            <w:pPr>
              <w:pStyle w:val="a2"/>
            </w:pPr>
            <w:r>
              <w:t>Decimal</w:t>
            </w:r>
          </w:p>
        </w:tc>
      </w:tr>
    </w:tbl>
    <w:p w14:paraId="2F735FB4" w14:textId="77777777" w:rsidR="007B1687" w:rsidRPr="007B1687" w:rsidRDefault="007B1687" w:rsidP="007755F3">
      <w:pPr>
        <w:pStyle w:val="a2"/>
        <w:rPr>
          <w:b/>
          <w:i/>
          <w:color w:val="FF0000"/>
        </w:rPr>
      </w:pPr>
      <w:r w:rsidRPr="007B1687">
        <w:rPr>
          <w:b/>
          <w:i/>
          <w:color w:val="FF0000"/>
        </w:rPr>
        <w:lastRenderedPageBreak/>
        <w:t>Commission Table Relationships</w:t>
      </w:r>
    </w:p>
    <w:p w14:paraId="3543A18F" w14:textId="57A35150" w:rsidR="00E454EC" w:rsidRDefault="00A816C9" w:rsidP="007755F3">
      <w:pPr>
        <w:pStyle w:val="a2"/>
      </w:pPr>
      <w:r>
        <w:t>This table connects via foreign keys to Transaction (transaction_id) and Agent (agent_id) tables</w:t>
      </w:r>
    </w:p>
    <w:p w14:paraId="6D447DDC" w14:textId="77777777" w:rsidR="00E454EC" w:rsidRDefault="00E454EC" w:rsidP="007755F3">
      <w:pPr>
        <w:pStyle w:val="a2"/>
      </w:pPr>
    </w:p>
    <w:tbl>
      <w:tblPr>
        <w:tblW w:w="804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5"/>
        <w:gridCol w:w="1559"/>
        <w:gridCol w:w="1559"/>
        <w:gridCol w:w="1559"/>
      </w:tblGrid>
      <w:tr w:rsidR="00A816C9" w:rsidRPr="00BE17E0" w14:paraId="0CBA75D5" w14:textId="3C21B7D0" w:rsidTr="00A816C9">
        <w:trPr>
          <w:trHeight w:val="245"/>
        </w:trPr>
        <w:tc>
          <w:tcPr>
            <w:tcW w:w="1379" w:type="dxa"/>
            <w:shd w:val="clear" w:color="auto" w:fill="76CDD8"/>
          </w:tcPr>
          <w:p w14:paraId="58A9594E" w14:textId="32B54A4B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234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commission</w:t>
            </w:r>
            <w:ins w:id="235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985" w:type="dxa"/>
            <w:shd w:val="clear" w:color="auto" w:fill="76CDD8"/>
          </w:tcPr>
          <w:p w14:paraId="73D3F4D4" w14:textId="251E8651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ins w:id="236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Transaction_id</w:t>
            </w:r>
          </w:p>
        </w:tc>
        <w:tc>
          <w:tcPr>
            <w:tcW w:w="1559" w:type="dxa"/>
            <w:shd w:val="clear" w:color="auto" w:fill="76CDD8"/>
          </w:tcPr>
          <w:p w14:paraId="25644DA5" w14:textId="7DDFF218" w:rsidR="00A816C9" w:rsidRPr="00BE17E0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Agent_id</w:t>
            </w:r>
          </w:p>
        </w:tc>
        <w:tc>
          <w:tcPr>
            <w:tcW w:w="1559" w:type="dxa"/>
            <w:shd w:val="clear" w:color="auto" w:fill="76CDD8"/>
          </w:tcPr>
          <w:p w14:paraId="0F21E601" w14:textId="59B74B6D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Payment_date</w:t>
            </w:r>
          </w:p>
        </w:tc>
        <w:tc>
          <w:tcPr>
            <w:tcW w:w="1559" w:type="dxa"/>
            <w:shd w:val="clear" w:color="auto" w:fill="76CDD8"/>
          </w:tcPr>
          <w:p w14:paraId="749584F8" w14:textId="4A6DEF06" w:rsidR="00A816C9" w:rsidRDefault="00A816C9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Amount</w:t>
            </w:r>
          </w:p>
        </w:tc>
      </w:tr>
      <w:tr w:rsidR="00A816C9" w14:paraId="35DC24B3" w14:textId="271B1934" w:rsidTr="00A816C9">
        <w:trPr>
          <w:trHeight w:val="362"/>
        </w:trPr>
        <w:tc>
          <w:tcPr>
            <w:tcW w:w="1379" w:type="dxa"/>
          </w:tcPr>
          <w:p w14:paraId="684727A5" w14:textId="77777777" w:rsidR="00A816C9" w:rsidRDefault="00A816C9" w:rsidP="008D300A">
            <w:pPr>
              <w:pStyle w:val="a2"/>
              <w:rPr>
                <w:ins w:id="237" w:author="Котельницький Володимир Олександрович" w:date="2024-10-20T18:00:00Z"/>
              </w:rPr>
            </w:pPr>
            <w:ins w:id="238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985" w:type="dxa"/>
          </w:tcPr>
          <w:p w14:paraId="0CC8D8C9" w14:textId="2FDD0424" w:rsidR="00A816C9" w:rsidRDefault="00A816C9" w:rsidP="008D300A">
            <w:pPr>
              <w:pStyle w:val="a2"/>
              <w:rPr>
                <w:ins w:id="239" w:author="Котельницький Володимир Олександрович" w:date="2024-10-20T18:00:00Z"/>
              </w:rPr>
            </w:pPr>
            <w:r>
              <w:t>34</w:t>
            </w:r>
          </w:p>
        </w:tc>
        <w:tc>
          <w:tcPr>
            <w:tcW w:w="1559" w:type="dxa"/>
          </w:tcPr>
          <w:p w14:paraId="10314375" w14:textId="6335CAE5" w:rsidR="00A816C9" w:rsidRDefault="00A816C9" w:rsidP="008D300A">
            <w:pPr>
              <w:pStyle w:val="a2"/>
              <w:rPr>
                <w:ins w:id="240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1559" w:type="dxa"/>
          </w:tcPr>
          <w:p w14:paraId="599073BE" w14:textId="3BE73310" w:rsidR="00A816C9" w:rsidRDefault="00A816C9" w:rsidP="008D300A">
            <w:pPr>
              <w:pStyle w:val="a2"/>
            </w:pPr>
            <w:r>
              <w:t xml:space="preserve"> 02.11.2024</w:t>
            </w:r>
          </w:p>
        </w:tc>
        <w:tc>
          <w:tcPr>
            <w:tcW w:w="1559" w:type="dxa"/>
          </w:tcPr>
          <w:p w14:paraId="55A2A426" w14:textId="05DBC6D5" w:rsidR="00A816C9" w:rsidRDefault="00A7247A" w:rsidP="008D300A">
            <w:pPr>
              <w:pStyle w:val="a2"/>
            </w:pPr>
            <w:r>
              <w:t>2000</w:t>
            </w:r>
          </w:p>
        </w:tc>
      </w:tr>
    </w:tbl>
    <w:p w14:paraId="2F6569F2" w14:textId="609E3B69" w:rsidR="007755F3" w:rsidRDefault="007755F3" w:rsidP="00A411D8">
      <w:pPr>
        <w:widowControl/>
        <w:spacing w:after="160" w:line="259" w:lineRule="auto"/>
      </w:pPr>
    </w:p>
    <w:p w14:paraId="315A0476" w14:textId="5D7827DC" w:rsidR="00DD09B6" w:rsidRDefault="00DD09B6" w:rsidP="00A411D8">
      <w:pPr>
        <w:widowControl/>
        <w:spacing w:after="160" w:line="259" w:lineRule="auto"/>
      </w:pPr>
    </w:p>
    <w:sectPr w:rsidR="00DD09B6" w:rsidSect="008D300A">
      <w:headerReference w:type="default" r:id="rId14"/>
      <w:footerReference w:type="default" r:id="rId15"/>
      <w:footerReference w:type="first" r:id="rId16"/>
      <w:pgSz w:w="11909" w:h="16834" w:code="9"/>
      <w:pgMar w:top="284" w:right="284" w:bottom="284" w:left="28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0A3A" w14:textId="77777777" w:rsidR="004354F3" w:rsidRDefault="004354F3" w:rsidP="00500742">
      <w:pPr>
        <w:spacing w:line="240" w:lineRule="auto"/>
      </w:pPr>
      <w:r>
        <w:separator/>
      </w:r>
    </w:p>
  </w:endnote>
  <w:endnote w:type="continuationSeparator" w:id="0">
    <w:p w14:paraId="72059F8A" w14:textId="77777777" w:rsidR="004354F3" w:rsidRDefault="004354F3" w:rsidP="00500742">
      <w:pPr>
        <w:spacing w:line="240" w:lineRule="auto"/>
      </w:pPr>
      <w:r>
        <w:continuationSeparator/>
      </w:r>
    </w:p>
  </w:endnote>
  <w:endnote w:type="continuationNotice" w:id="1">
    <w:p w14:paraId="42FCAD2A" w14:textId="77777777" w:rsidR="004354F3" w:rsidRDefault="004354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1C10" w14:textId="77777777" w:rsidR="008F2069" w:rsidRPr="00851FAD" w:rsidRDefault="008F2069" w:rsidP="008D300A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8F2069" w14:paraId="75EEBB7A" w14:textId="77777777" w:rsidTr="008D300A">
      <w:tc>
        <w:tcPr>
          <w:tcW w:w="8472" w:type="dxa"/>
        </w:tcPr>
        <w:p w14:paraId="0DCC6942" w14:textId="75EEB5E5" w:rsidR="008F2069" w:rsidRDefault="004354F3" w:rsidP="008D300A">
          <w:pPr>
            <w:pStyle w:val="a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F2069">
            <w:t>Confidential</w:t>
          </w:r>
          <w:r>
            <w:fldChar w:fldCharType="end"/>
          </w:r>
          <w:r w:rsidR="008F2069">
            <w:tab/>
          </w:r>
        </w:p>
      </w:tc>
    </w:tr>
  </w:tbl>
  <w:p w14:paraId="629B217E" w14:textId="77777777" w:rsidR="008F2069" w:rsidRPr="00205D53" w:rsidRDefault="008F2069" w:rsidP="008D300A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8F2069" w14:paraId="3EB886D1" w14:textId="77777777" w:rsidTr="008D300A">
      <w:tc>
        <w:tcPr>
          <w:tcW w:w="1526" w:type="dxa"/>
          <w:vAlign w:val="center"/>
          <w:hideMark/>
        </w:tcPr>
        <w:p w14:paraId="3FD0571A" w14:textId="77777777" w:rsidR="008F2069" w:rsidRDefault="008F2069" w:rsidP="008D300A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8F2069" w:rsidRDefault="008F2069" w:rsidP="008D300A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8F2069" w14:paraId="7947E9D3" w14:textId="77777777" w:rsidTr="008D300A">
      <w:tc>
        <w:tcPr>
          <w:tcW w:w="9139" w:type="dxa"/>
          <w:gridSpan w:val="2"/>
          <w:hideMark/>
        </w:tcPr>
        <w:p w14:paraId="4818C4EF" w14:textId="612E7520" w:rsidR="008F2069" w:rsidRDefault="004354F3" w:rsidP="008D300A">
          <w:pPr>
            <w:pStyle w:val="a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F2069">
            <w:t>Confidential</w:t>
          </w:r>
          <w:r>
            <w:fldChar w:fldCharType="end"/>
          </w:r>
        </w:p>
      </w:tc>
    </w:tr>
  </w:tbl>
  <w:p w14:paraId="56E23E29" w14:textId="77777777" w:rsidR="008F2069" w:rsidRDefault="008F2069" w:rsidP="008D300A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C9BED" w14:textId="77777777" w:rsidR="004354F3" w:rsidRDefault="004354F3" w:rsidP="00500742">
      <w:pPr>
        <w:spacing w:line="240" w:lineRule="auto"/>
      </w:pPr>
      <w:r>
        <w:separator/>
      </w:r>
    </w:p>
  </w:footnote>
  <w:footnote w:type="continuationSeparator" w:id="0">
    <w:p w14:paraId="7462B5DB" w14:textId="77777777" w:rsidR="004354F3" w:rsidRDefault="004354F3" w:rsidP="00500742">
      <w:pPr>
        <w:spacing w:line="240" w:lineRule="auto"/>
      </w:pPr>
      <w:r>
        <w:continuationSeparator/>
      </w:r>
    </w:p>
  </w:footnote>
  <w:footnote w:type="continuationNotice" w:id="1">
    <w:p w14:paraId="113E73E3" w14:textId="77777777" w:rsidR="004354F3" w:rsidRDefault="004354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8F2069" w14:paraId="7DBDC9F3" w14:textId="77777777" w:rsidTr="008D300A">
      <w:tc>
        <w:tcPr>
          <w:tcW w:w="8121" w:type="dxa"/>
          <w:vAlign w:val="center"/>
          <w:hideMark/>
        </w:tcPr>
        <w:p w14:paraId="703F688A" w14:textId="2BC4AD91" w:rsidR="008F2069" w:rsidRDefault="008F2069" w:rsidP="008D300A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8F2069" w:rsidRDefault="008F2069" w:rsidP="008D300A">
          <w:pPr>
            <w:pStyle w:val="a9"/>
          </w:pPr>
        </w:p>
      </w:tc>
    </w:tr>
    <w:tr w:rsidR="008F2069" w14:paraId="7634FCD1" w14:textId="77777777" w:rsidTr="008D300A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8F2069" w:rsidRDefault="008F2069" w:rsidP="008D300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8F2069" w:rsidRDefault="008F2069" w:rsidP="008D300A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8F2069" w:rsidRPr="002A572B" w:rsidRDefault="008F2069" w:rsidP="008D300A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2BC8"/>
    <w:multiLevelType w:val="multilevel"/>
    <w:tmpl w:val="82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BE404F"/>
    <w:multiLevelType w:val="hybridMultilevel"/>
    <w:tmpl w:val="D1FA1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CB17AB1"/>
    <w:multiLevelType w:val="multilevel"/>
    <w:tmpl w:val="344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276D9"/>
    <w:multiLevelType w:val="multilevel"/>
    <w:tmpl w:val="8F5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F4AFC"/>
    <w:multiLevelType w:val="multilevel"/>
    <w:tmpl w:val="52A4F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4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5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237D6"/>
    <w:multiLevelType w:val="multilevel"/>
    <w:tmpl w:val="9D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F96D93"/>
    <w:multiLevelType w:val="hybridMultilevel"/>
    <w:tmpl w:val="5F54924E"/>
    <w:lvl w:ilvl="0" w:tplc="4ACE2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02BFD"/>
    <w:multiLevelType w:val="multilevel"/>
    <w:tmpl w:val="9F1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D5903CF"/>
    <w:multiLevelType w:val="multilevel"/>
    <w:tmpl w:val="AA3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664351"/>
    <w:multiLevelType w:val="multilevel"/>
    <w:tmpl w:val="8F6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D6F34"/>
    <w:multiLevelType w:val="multilevel"/>
    <w:tmpl w:val="1436B0F0"/>
    <w:numStyleLink w:val="NumberList"/>
  </w:abstractNum>
  <w:abstractNum w:abstractNumId="24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5" w15:restartNumberingAfterBreak="0">
    <w:nsid w:val="697B56A1"/>
    <w:multiLevelType w:val="hybridMultilevel"/>
    <w:tmpl w:val="401AA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66575"/>
    <w:multiLevelType w:val="multilevel"/>
    <w:tmpl w:val="2C5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775068"/>
    <w:multiLevelType w:val="multilevel"/>
    <w:tmpl w:val="B6A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5C45"/>
    <w:multiLevelType w:val="multilevel"/>
    <w:tmpl w:val="15B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28"/>
  </w:num>
  <w:num w:numId="8">
    <w:abstractNumId w:val="1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0"/>
  </w:num>
  <w:num w:numId="15">
    <w:abstractNumId w:val="17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0"/>
  </w:num>
  <w:num w:numId="19">
    <w:abstractNumId w:val="1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25"/>
  </w:num>
  <w:num w:numId="27">
    <w:abstractNumId w:val="13"/>
  </w:num>
  <w:num w:numId="28">
    <w:abstractNumId w:val="21"/>
  </w:num>
  <w:num w:numId="29">
    <w:abstractNumId w:val="19"/>
  </w:num>
  <w:num w:numId="30">
    <w:abstractNumId w:val="22"/>
  </w:num>
  <w:num w:numId="31">
    <w:abstractNumId w:val="16"/>
  </w:num>
  <w:num w:numId="32">
    <w:abstractNumId w:val="29"/>
  </w:num>
  <w:num w:numId="33">
    <w:abstractNumId w:val="26"/>
  </w:num>
  <w:num w:numId="34">
    <w:abstractNumId w:val="9"/>
  </w:num>
  <w:num w:numId="35">
    <w:abstractNumId w:val="27"/>
  </w:num>
  <w:num w:numId="36">
    <w:abstractNumId w:val="7"/>
  </w:num>
  <w:num w:numId="37">
    <w:abstractNumId w:val="1"/>
  </w:num>
  <w:num w:numId="38">
    <w:abstractNumId w:val="4"/>
  </w:num>
  <w:num w:numId="39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цький Володимир Олександрович">
    <w15:presenceInfo w15:providerId="AD" w15:userId="S-1-5-21-3930339142-4039235162-1979832479-1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6588B"/>
    <w:rsid w:val="00074855"/>
    <w:rsid w:val="00095E34"/>
    <w:rsid w:val="00104CAC"/>
    <w:rsid w:val="00125E85"/>
    <w:rsid w:val="001634D1"/>
    <w:rsid w:val="00166737"/>
    <w:rsid w:val="00173F65"/>
    <w:rsid w:val="00192D26"/>
    <w:rsid w:val="00230D85"/>
    <w:rsid w:val="002B3847"/>
    <w:rsid w:val="002C76CC"/>
    <w:rsid w:val="002E6935"/>
    <w:rsid w:val="00357E14"/>
    <w:rsid w:val="00407DD5"/>
    <w:rsid w:val="00426215"/>
    <w:rsid w:val="004354F3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755F3"/>
    <w:rsid w:val="00796A13"/>
    <w:rsid w:val="007B1687"/>
    <w:rsid w:val="007B27B1"/>
    <w:rsid w:val="007C4361"/>
    <w:rsid w:val="00837C38"/>
    <w:rsid w:val="00872838"/>
    <w:rsid w:val="00876D86"/>
    <w:rsid w:val="008A29B6"/>
    <w:rsid w:val="008C2077"/>
    <w:rsid w:val="008D0346"/>
    <w:rsid w:val="008D300A"/>
    <w:rsid w:val="008F2069"/>
    <w:rsid w:val="00915CB1"/>
    <w:rsid w:val="0094703C"/>
    <w:rsid w:val="00950730"/>
    <w:rsid w:val="00974743"/>
    <w:rsid w:val="009D7BE5"/>
    <w:rsid w:val="009E4BF9"/>
    <w:rsid w:val="009E7277"/>
    <w:rsid w:val="00A411D8"/>
    <w:rsid w:val="00A7247A"/>
    <w:rsid w:val="00A76D2B"/>
    <w:rsid w:val="00A76FE6"/>
    <w:rsid w:val="00A816C9"/>
    <w:rsid w:val="00AA68CA"/>
    <w:rsid w:val="00AD64ED"/>
    <w:rsid w:val="00B00FF6"/>
    <w:rsid w:val="00B072EA"/>
    <w:rsid w:val="00B40EBA"/>
    <w:rsid w:val="00B63965"/>
    <w:rsid w:val="00B77E8B"/>
    <w:rsid w:val="00B83E56"/>
    <w:rsid w:val="00BE17E0"/>
    <w:rsid w:val="00C403FF"/>
    <w:rsid w:val="00C901A0"/>
    <w:rsid w:val="00C9145F"/>
    <w:rsid w:val="00CA3310"/>
    <w:rsid w:val="00CE6020"/>
    <w:rsid w:val="00D04DA9"/>
    <w:rsid w:val="00D20F53"/>
    <w:rsid w:val="00D61C9C"/>
    <w:rsid w:val="00DD09B6"/>
    <w:rsid w:val="00DD31D9"/>
    <w:rsid w:val="00DF02EB"/>
    <w:rsid w:val="00E016A3"/>
    <w:rsid w:val="00E15F7E"/>
    <w:rsid w:val="00E43D86"/>
    <w:rsid w:val="00E45386"/>
    <w:rsid w:val="00E454EC"/>
    <w:rsid w:val="00E85E14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и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і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і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ітки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ітки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41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paragraph" w:styleId="af8">
    <w:name w:val="Balloon Text"/>
    <w:basedOn w:val="a1"/>
    <w:link w:val="af9"/>
    <w:uiPriority w:val="99"/>
    <w:semiHidden/>
    <w:unhideWhenUsed/>
    <w:rsid w:val="008D30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у виносці Знак"/>
    <w:basedOn w:val="a3"/>
    <w:link w:val="af8"/>
    <w:uiPriority w:val="99"/>
    <w:semiHidden/>
    <w:rsid w:val="008D300A"/>
    <w:rPr>
      <w:rFonts w:ascii="Segoe UI" w:eastAsia="Times New Roman" w:hAnsi="Segoe UI" w:cs="Segoe UI"/>
      <w:sz w:val="18"/>
      <w:szCs w:val="18"/>
    </w:rPr>
  </w:style>
  <w:style w:type="paragraph" w:customStyle="1" w:styleId="whitespace-pre-wrap">
    <w:name w:val="whitespace-pre-wrap"/>
    <w:basedOn w:val="a1"/>
    <w:rsid w:val="008F2069"/>
    <w:pPr>
      <w:widowControl/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character" w:styleId="afa">
    <w:name w:val="Strong"/>
    <w:basedOn w:val="a3"/>
    <w:uiPriority w:val="22"/>
    <w:qFormat/>
    <w:rsid w:val="008F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DB1C0-B84C-4793-A0CC-DCA0DA5F7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3729</Words>
  <Characters>2126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Котельницький Володимир Олександрович</cp:lastModifiedBy>
  <cp:revision>8</cp:revision>
  <cp:lastPrinted>2021-02-26T07:14:00Z</cp:lastPrinted>
  <dcterms:created xsi:type="dcterms:W3CDTF">2024-10-20T16:27:00Z</dcterms:created>
  <dcterms:modified xsi:type="dcterms:W3CDTF">2024-12-11T17:50:00Z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