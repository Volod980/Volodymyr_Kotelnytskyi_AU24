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32594" w14:textId="77777777" w:rsidR="00500742" w:rsidRDefault="00500742" w:rsidP="00500742">
      <w:pPr>
        <w:pStyle w:val="a2"/>
      </w:pPr>
    </w:p>
    <w:p w14:paraId="77658F3B" w14:textId="77777777" w:rsidR="00500742" w:rsidRDefault="00500742" w:rsidP="00500742">
      <w:pPr>
        <w:pStyle w:val="a2"/>
      </w:pPr>
    </w:p>
    <w:p w14:paraId="0E34BD01" w14:textId="77777777" w:rsidR="00500742" w:rsidRDefault="00500742" w:rsidP="00500742">
      <w:pPr>
        <w:pStyle w:val="a2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a2"/>
      </w:pPr>
    </w:p>
    <w:p w14:paraId="6F72959F" w14:textId="77777777" w:rsidR="00500742" w:rsidRDefault="00500742" w:rsidP="00500742">
      <w:pPr>
        <w:pStyle w:val="a2"/>
      </w:pPr>
    </w:p>
    <w:p w14:paraId="19E2EDC6" w14:textId="77777777" w:rsidR="00500742" w:rsidRDefault="00500742" w:rsidP="00500742">
      <w:pPr>
        <w:pStyle w:val="a2"/>
      </w:pPr>
    </w:p>
    <w:p w14:paraId="31C885E5" w14:textId="77777777" w:rsidR="00500742" w:rsidRDefault="00500742" w:rsidP="00500742">
      <w:pPr>
        <w:pStyle w:val="a2"/>
      </w:pPr>
    </w:p>
    <w:p w14:paraId="74C5682C" w14:textId="77777777" w:rsidR="00500742" w:rsidRDefault="00500742" w:rsidP="00500742">
      <w:pPr>
        <w:pStyle w:val="a2"/>
      </w:pPr>
    </w:p>
    <w:p w14:paraId="543A52D9" w14:textId="77777777" w:rsidR="00500742" w:rsidRDefault="00500742" w:rsidP="00500742">
      <w:pPr>
        <w:pStyle w:val="a2"/>
      </w:pPr>
    </w:p>
    <w:p w14:paraId="5C893A34" w14:textId="77777777" w:rsidR="00500742" w:rsidRDefault="00500742" w:rsidP="00500742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9"/>
      </w:tblGrid>
      <w:tr w:rsidR="00500742" w:rsidRPr="00114D08" w14:paraId="6626B668" w14:textId="77777777" w:rsidTr="008D300A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8D300A">
            <w:pPr>
              <w:pStyle w:val="af1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69B6D6E4" w:rsidR="00500742" w:rsidRPr="00D04DA9" w:rsidRDefault="00E45386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SUBWAY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8D300A">
        <w:tc>
          <w:tcPr>
            <w:tcW w:w="9359" w:type="dxa"/>
          </w:tcPr>
          <w:p w14:paraId="76309376" w14:textId="0DB2424C" w:rsidR="00500742" w:rsidRPr="00426215" w:rsidRDefault="00C9145F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noProof/>
                <w:sz w:val="18"/>
                <w:szCs w:val="18"/>
              </w:rPr>
              <w:drawing>
                <wp:inline distT="0" distB="0" distL="0" distR="0" wp14:anchorId="51B19EB6" wp14:editId="44228CBC">
                  <wp:extent cx="4244622" cy="3183467"/>
                  <wp:effectExtent l="0" t="0" r="3810" b="0"/>
                  <wp:docPr id="1" name="Рисунок 1" descr="C:\Users\User\AppData\Local\Microsoft\Windows\INetCache\Content.MSO\3490BEAE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MSO\3490BEAE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6746" cy="3200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97652F" w14:textId="77777777" w:rsidR="00500742" w:rsidRDefault="00500742" w:rsidP="00500742">
      <w:pPr>
        <w:pStyle w:val="a2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a2"/>
      </w:pPr>
    </w:p>
    <w:p w14:paraId="208A37E9" w14:textId="77777777" w:rsidR="00500742" w:rsidRPr="00713C48" w:rsidRDefault="00500742" w:rsidP="00500742">
      <w:pPr>
        <w:pStyle w:val="af3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ab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A76FE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="00407DD5" w:rsidRPr="00CF14D8">
          <w:rPr>
            <w:rStyle w:val="ab"/>
            <w:rFonts w:eastAsia="MS Gothic"/>
            <w:noProof/>
          </w:rPr>
          <w:t>1.1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Business background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_Toc62212631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A76FE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="00407DD5" w:rsidRPr="00CF14D8">
          <w:rPr>
            <w:rStyle w:val="ab"/>
            <w:rFonts w:eastAsia="MS Gothic"/>
            <w:noProof/>
          </w:rPr>
          <w:t>1.2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Problems. Current Situation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_Toc62212632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A76FE6" w:rsidP="6D4B84C2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="00407DD5" w:rsidRPr="00CF14D8">
          <w:rPr>
            <w:rStyle w:val="ab"/>
            <w:rFonts w:eastAsia="MS Gothic"/>
            <w:noProof/>
          </w:rPr>
          <w:t>1.3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ab"/>
            <w:rFonts w:eastAsia="MS Gothic"/>
            <w:noProof/>
          </w:rPr>
          <w:t>The b</w:t>
        </w:r>
        <w:r w:rsidR="00407DD5" w:rsidRPr="00CF14D8">
          <w:rPr>
            <w:rStyle w:val="ab"/>
            <w:rFonts w:eastAsia="MS Gothic"/>
            <w:noProof/>
          </w:rPr>
          <w:t xml:space="preserve">enefits </w:t>
        </w:r>
        <w:r w:rsidR="002B3847">
          <w:rPr>
            <w:rStyle w:val="ab"/>
            <w:rFonts w:eastAsia="MS Gothic"/>
            <w:noProof/>
          </w:rPr>
          <w:t>of</w:t>
        </w:r>
        <w:r w:rsidR="00407DD5" w:rsidRPr="00CF14D8">
          <w:rPr>
            <w:rStyle w:val="ab"/>
            <w:rFonts w:eastAsia="MS Gothic"/>
            <w:noProof/>
          </w:rPr>
          <w:t xml:space="preserve"> implementing a database. Project Vision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_Toc62212633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A76FE6">
      <w:pPr>
        <w:pStyle w:val="1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="00407DD5" w:rsidRPr="00CF14D8">
          <w:rPr>
            <w:rStyle w:val="ab"/>
            <w:rFonts w:eastAsia="MS Gothic"/>
            <w:noProof/>
          </w:rPr>
          <w:t>2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Model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_Toc62212634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A76FE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="00407DD5" w:rsidRPr="00CF14D8">
          <w:rPr>
            <w:rStyle w:val="ab"/>
            <w:rFonts w:eastAsia="MS Gothic"/>
            <w:noProof/>
          </w:rPr>
          <w:t>2.1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Definitions &amp; Acronyms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_Toc62212635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A76FE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="00407DD5" w:rsidRPr="00CF14D8">
          <w:rPr>
            <w:rStyle w:val="ab"/>
            <w:rFonts w:eastAsia="MS Gothic"/>
            <w:noProof/>
          </w:rPr>
          <w:t>2.2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Logical Scheme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_Toc62212636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A76FE6">
      <w:pPr>
        <w:pStyle w:val="2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="00407DD5" w:rsidRPr="00CF14D8">
          <w:rPr>
            <w:rStyle w:val="ab"/>
            <w:rFonts w:eastAsia="MS Gothic"/>
            <w:noProof/>
          </w:rPr>
          <w:t>2.3</w:t>
        </w:r>
        <w:r w:rsidR="00407DD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407DD5" w:rsidRPr="00CF14D8">
          <w:rPr>
            <w:rStyle w:val="ab"/>
            <w:rFonts w:eastAsia="MS Gothic"/>
            <w:noProof/>
          </w:rPr>
          <w:t>Objects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_Toc62212637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1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a2"/>
      </w:pPr>
    </w:p>
    <w:p w14:paraId="56241B92" w14:textId="34015214" w:rsidR="0094703C" w:rsidRPr="0077468E" w:rsidRDefault="00500742" w:rsidP="00426215">
      <w:pPr>
        <w:pStyle w:val="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CE130DD" w14:textId="30AF4947" w:rsidR="00C403FF" w:rsidRPr="00B40EBA" w:rsidRDefault="00B40EBA" w:rsidP="00C403FF">
      <w:pPr>
        <w:pStyle w:val="a2"/>
        <w:rPr>
          <w:lang w:val="uk-UA"/>
        </w:rPr>
      </w:pPr>
      <w:r>
        <w:t>Subway</w:t>
      </w:r>
      <w:r w:rsidRPr="00B40EBA">
        <w:t xml:space="preserve"> is a business that has many business processes from hiring employees to purchasing details for trains. And all these processes are accompanied by a large amount of data that must be structured for the successful conduct of this business</w:t>
      </w:r>
    </w:p>
    <w:p w14:paraId="3F9669AC" w14:textId="626651A9" w:rsidR="00C403FF" w:rsidRDefault="00426215" w:rsidP="00C403FF">
      <w:pPr>
        <w:pStyle w:val="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7A3D1FB8" w14:textId="44F6CA6D" w:rsidR="00C403FF" w:rsidRPr="00E82570" w:rsidRDefault="00166737" w:rsidP="00426215">
      <w:pPr>
        <w:pStyle w:val="a2"/>
      </w:pPr>
      <w:r w:rsidRPr="00166737">
        <w:rPr>
          <w:lang w:val="uk-UA"/>
        </w:rPr>
        <w:t>There are no clear analytics and structured objects for analysis, because there is no common database for this</w:t>
      </w:r>
      <w:r>
        <w:rPr>
          <w:lang w:val="uk-UA"/>
        </w:rPr>
        <w:t>.</w:t>
      </w:r>
    </w:p>
    <w:p w14:paraId="20C95FFC" w14:textId="0EBA94BB" w:rsidR="006F645E" w:rsidRDefault="0000152E" w:rsidP="00166737">
      <w:pPr>
        <w:pStyle w:val="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26E88C3F" w14:textId="1517031E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One data source</w:t>
      </w:r>
    </w:p>
    <w:p w14:paraId="1613EA7A" w14:textId="289E20D6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Optimizing the creation of analytical objects</w:t>
      </w:r>
    </w:p>
    <w:p w14:paraId="555E8390" w14:textId="4C9331DC" w:rsidR="00166737" w:rsidRDefault="00166737" w:rsidP="00166737">
      <w:pPr>
        <w:pStyle w:val="a2"/>
        <w:numPr>
          <w:ilvl w:val="0"/>
          <w:numId w:val="27"/>
        </w:numPr>
        <w:rPr>
          <w:lang w:val="uk-UA"/>
        </w:rPr>
      </w:pPr>
      <w:r w:rsidRPr="00166737">
        <w:rPr>
          <w:lang w:val="uk-UA"/>
        </w:rPr>
        <w:t>Automation of analytical processes</w:t>
      </w:r>
    </w:p>
    <w:p w14:paraId="45ECA2F5" w14:textId="77777777" w:rsidR="00166737" w:rsidRDefault="00166737" w:rsidP="00166737">
      <w:pPr>
        <w:pStyle w:val="a2"/>
        <w:ind w:left="720"/>
        <w:rPr>
          <w:lang w:val="uk-UA"/>
        </w:rPr>
      </w:pPr>
    </w:p>
    <w:p w14:paraId="4F9315F8" w14:textId="0FFBBF7D" w:rsidR="00166737" w:rsidRPr="00166737" w:rsidRDefault="00166737" w:rsidP="00166737">
      <w:pPr>
        <w:pStyle w:val="a2"/>
        <w:rPr>
          <w:lang w:val="uk-UA"/>
        </w:rPr>
      </w:pPr>
      <w:r>
        <w:rPr>
          <w:lang w:val="uk-UA"/>
        </w:rPr>
        <w:t xml:space="preserve">   </w:t>
      </w:r>
    </w:p>
    <w:p w14:paraId="1B22C6C0" w14:textId="11675BAE" w:rsidR="00426215" w:rsidRDefault="006F645E" w:rsidP="00426215">
      <w:pPr>
        <w:pStyle w:val="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4534CB92" w14:textId="77777777" w:rsidR="006F645E" w:rsidRPr="006F645E" w:rsidRDefault="006F645E" w:rsidP="006F645E">
      <w:pPr>
        <w:pStyle w:val="a2"/>
      </w:pPr>
    </w:p>
    <w:p w14:paraId="202F84C0" w14:textId="77777777" w:rsidR="00426215" w:rsidRDefault="00426215" w:rsidP="006F645E">
      <w:pPr>
        <w:pStyle w:val="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bookmarkEnd w:id="19"/>
    <w:p w14:paraId="77C09185" w14:textId="4F694D10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1. Station</w:t>
      </w:r>
    </w:p>
    <w:p w14:paraId="319B9FA4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3A482807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name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7D34590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is_transfer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(Bool)</w:t>
      </w:r>
    </w:p>
    <w:p w14:paraId="5C483C21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line_id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5A37AF0E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2. Line</w:t>
      </w:r>
    </w:p>
    <w:p w14:paraId="25438999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line_id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2B02806F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name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1A05F19A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color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71125B29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3. Train</w:t>
      </w:r>
    </w:p>
    <w:p w14:paraId="68403944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train_id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02E1CBD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model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2B5573F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lastRenderedPageBreak/>
        <w:t>capacity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(INT)</w:t>
      </w:r>
    </w:p>
    <w:p w14:paraId="084E6616" w14:textId="7C7DF05E" w:rsid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line_id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067B51D2" w14:textId="2411A4B1" w:rsidR="00C9145F" w:rsidRDefault="00C9145F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eastAsia="uk-UA"/>
        </w:rPr>
      </w:pPr>
      <w:r>
        <w:rPr>
          <w:rFonts w:ascii="Trebuchet MS" w:hAnsi="Trebuchet MS"/>
          <w:sz w:val="24"/>
          <w:szCs w:val="24"/>
          <w:lang w:eastAsia="uk-UA"/>
        </w:rPr>
        <w:t>datefrom (date)</w:t>
      </w:r>
    </w:p>
    <w:p w14:paraId="53E7F2DD" w14:textId="52877ADE" w:rsidR="00C9145F" w:rsidRDefault="00C9145F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eastAsia="uk-UA"/>
        </w:rPr>
      </w:pPr>
      <w:r>
        <w:rPr>
          <w:rFonts w:ascii="Trebuchet MS" w:hAnsi="Trebuchet MS"/>
          <w:sz w:val="24"/>
          <w:szCs w:val="24"/>
          <w:lang w:eastAsia="uk-UA"/>
        </w:rPr>
        <w:t>dateto(date)</w:t>
      </w:r>
    </w:p>
    <w:p w14:paraId="328175E2" w14:textId="43452845" w:rsidR="00C9145F" w:rsidRPr="00C9145F" w:rsidRDefault="00C9145F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>
        <w:rPr>
          <w:rFonts w:ascii="Trebuchet MS" w:hAnsi="Trebuchet MS"/>
          <w:sz w:val="24"/>
          <w:szCs w:val="24"/>
          <w:lang w:eastAsia="uk-UA"/>
        </w:rPr>
        <w:t>is_working(</w:t>
      </w:r>
      <w:r w:rsidR="00A76FE6">
        <w:t>Varchar(2)</w:t>
      </w:r>
      <w:r>
        <w:rPr>
          <w:rFonts w:ascii="Trebuchet MS" w:hAnsi="Trebuchet MS"/>
          <w:sz w:val="24"/>
          <w:szCs w:val="24"/>
          <w:lang w:val="uk-UA" w:eastAsia="uk-UA"/>
        </w:rPr>
        <w:t>)</w:t>
      </w:r>
    </w:p>
    <w:p w14:paraId="42AF0992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4. Schedule</w:t>
      </w:r>
    </w:p>
    <w:p w14:paraId="500F0CFD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schedule_id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6C7235C7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train_id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7485F46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51FDD67A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arrival_time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(TIME)</w:t>
      </w:r>
    </w:p>
    <w:p w14:paraId="1219F60B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day_of_week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0900B0CF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5. Employee</w:t>
      </w:r>
    </w:p>
    <w:p w14:paraId="7A8B9A23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employee_id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58A51F9C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first_name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51BA76EB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last_name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7970E7A4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date_of_birth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(date)</w:t>
      </w:r>
    </w:p>
    <w:p w14:paraId="7B736959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position_id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159D7565" w14:textId="0CC44D7D" w:rsid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07938DDF" w14:textId="1C2833BE" w:rsidR="00C9145F" w:rsidRPr="00166737" w:rsidRDefault="00C9145F" w:rsidP="00C9145F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>
        <w:rPr>
          <w:rFonts w:ascii="Trebuchet MS" w:hAnsi="Trebuchet MS"/>
          <w:lang w:eastAsia="uk-UA"/>
        </w:rPr>
        <w:t>start_</w:t>
      </w:r>
      <w:r w:rsidRPr="00166737">
        <w:rPr>
          <w:rFonts w:ascii="Trebuchet MS" w:hAnsi="Trebuchet MS"/>
          <w:lang w:val="uk-UA" w:eastAsia="uk-UA"/>
        </w:rPr>
        <w:t>date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(date)</w:t>
      </w:r>
    </w:p>
    <w:p w14:paraId="682D493E" w14:textId="209579E9" w:rsidR="00C9145F" w:rsidRPr="00166737" w:rsidRDefault="00C9145F" w:rsidP="00C9145F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>
        <w:rPr>
          <w:rFonts w:ascii="Trebuchet MS" w:hAnsi="Trebuchet MS"/>
          <w:lang w:eastAsia="uk-UA"/>
        </w:rPr>
        <w:t>end_</w:t>
      </w:r>
      <w:r w:rsidRPr="00166737">
        <w:rPr>
          <w:rFonts w:ascii="Trebuchet MS" w:hAnsi="Trebuchet MS"/>
          <w:lang w:val="uk-UA" w:eastAsia="uk-UA"/>
        </w:rPr>
        <w:t>date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(date)</w:t>
      </w:r>
    </w:p>
    <w:p w14:paraId="54AD531F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6. Position</w:t>
      </w:r>
    </w:p>
    <w:p w14:paraId="185AA547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position_id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6883668A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position_name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14019C7E" w14:textId="44DEAE49" w:rsid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base_salary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(decimal)</w:t>
      </w:r>
    </w:p>
    <w:p w14:paraId="2DD0FFFC" w14:textId="1DFBE220" w:rsidR="00C9145F" w:rsidRPr="00C9145F" w:rsidRDefault="00C9145F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eastAsia="uk-UA"/>
        </w:rPr>
      </w:pPr>
      <w:r>
        <w:rPr>
          <w:rFonts w:ascii="Trebuchet MS" w:hAnsi="Trebuchet MS"/>
          <w:lang w:eastAsia="uk-UA"/>
        </w:rPr>
        <w:t xml:space="preserve">is_available </w:t>
      </w:r>
      <w:r>
        <w:rPr>
          <w:rFonts w:ascii="Trebuchet MS" w:hAnsi="Trebuchet MS"/>
          <w:sz w:val="24"/>
          <w:szCs w:val="24"/>
          <w:lang w:eastAsia="uk-UA"/>
        </w:rPr>
        <w:t>(</w:t>
      </w:r>
      <w:r w:rsidR="00A76FE6">
        <w:t>Varchar(2)</w:t>
      </w:r>
      <w:r>
        <w:rPr>
          <w:rFonts w:ascii="Trebuchet MS" w:hAnsi="Trebuchet MS"/>
          <w:sz w:val="24"/>
          <w:szCs w:val="24"/>
          <w:lang w:val="uk-UA" w:eastAsia="uk-UA"/>
        </w:rPr>
        <w:t>)</w:t>
      </w:r>
    </w:p>
    <w:p w14:paraId="1CDD57E1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lastRenderedPageBreak/>
        <w:t>7. Incidents</w:t>
      </w:r>
    </w:p>
    <w:p w14:paraId="72811EDD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incident_id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5E89F31A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6D401F28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incident_time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(TIME)</w:t>
      </w:r>
    </w:p>
    <w:p w14:paraId="4FF84541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description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0285B50B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responsible_employee_id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5E7F261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8. Station Property</w:t>
      </w:r>
    </w:p>
    <w:p w14:paraId="4EE4F196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facility_id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4014DEEF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7BB94FB0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facility_type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(varchar)</w:t>
      </w:r>
    </w:p>
    <w:p w14:paraId="0F32FD1D" w14:textId="5E440750" w:rsid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cost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(decimal)</w:t>
      </w:r>
    </w:p>
    <w:p w14:paraId="72D96E69" w14:textId="277CD0C6" w:rsidR="00C9145F" w:rsidRPr="00C9145F" w:rsidRDefault="00C9145F" w:rsidP="00C9145F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eastAsia="uk-UA"/>
        </w:rPr>
      </w:pPr>
      <w:r>
        <w:rPr>
          <w:rFonts w:ascii="Trebuchet MS" w:hAnsi="Trebuchet MS"/>
          <w:lang w:eastAsia="uk-UA"/>
        </w:rPr>
        <w:t xml:space="preserve">is_available </w:t>
      </w:r>
      <w:r>
        <w:rPr>
          <w:rFonts w:ascii="Trebuchet MS" w:hAnsi="Trebuchet MS"/>
          <w:sz w:val="24"/>
          <w:szCs w:val="24"/>
          <w:lang w:eastAsia="uk-UA"/>
        </w:rPr>
        <w:t>(</w:t>
      </w:r>
      <w:r w:rsidR="00A76FE6">
        <w:t>Varchar(2)</w:t>
      </w:r>
      <w:r>
        <w:rPr>
          <w:rFonts w:ascii="Trebuchet MS" w:hAnsi="Trebuchet MS"/>
          <w:sz w:val="24"/>
          <w:szCs w:val="24"/>
          <w:lang w:val="uk-UA" w:eastAsia="uk-UA"/>
        </w:rPr>
        <w:t>)</w:t>
      </w:r>
    </w:p>
    <w:p w14:paraId="322503D9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9. Transfer</w:t>
      </w:r>
    </w:p>
    <w:p w14:paraId="51116C28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transfer_id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246F0995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from_station_id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52CF64CE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to_station_id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795B1E34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transfer_time_in_minutes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(decimal)</w:t>
      </w:r>
    </w:p>
    <w:p w14:paraId="37A2BC42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outlineLvl w:val="2"/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</w:pPr>
      <w:r w:rsidRPr="00166737">
        <w:rPr>
          <w:rFonts w:ascii="Trebuchet MS" w:hAnsi="Trebuchet MS"/>
          <w:b/>
          <w:bCs/>
          <w:color w:val="FF0000"/>
          <w:sz w:val="27"/>
          <w:szCs w:val="27"/>
          <w:lang w:val="uk-UA" w:eastAsia="uk-UA"/>
        </w:rPr>
        <w:t>10. Station Cleaning</w:t>
      </w:r>
    </w:p>
    <w:p w14:paraId="791D041E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cleaning_id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PK)</w:t>
      </w:r>
    </w:p>
    <w:p w14:paraId="6933F26D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station_id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08E81F6F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responsible_employee_id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(INT, FK)</w:t>
      </w:r>
    </w:p>
    <w:p w14:paraId="4C0AA503" w14:textId="77777777" w:rsidR="00166737" w:rsidRPr="00166737" w:rsidRDefault="00166737" w:rsidP="00166737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day_of_cleaning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(date)</w:t>
      </w:r>
    </w:p>
    <w:p w14:paraId="2D54B033" w14:textId="1A4851E7" w:rsidR="00C9145F" w:rsidRPr="00166737" w:rsidRDefault="00C9145F" w:rsidP="00C9145F">
      <w:pPr>
        <w:widowControl/>
        <w:spacing w:before="100" w:beforeAutospacing="1" w:after="100" w:afterAutospacing="1" w:line="240" w:lineRule="auto"/>
        <w:ind w:left="360"/>
        <w:rPr>
          <w:rFonts w:ascii="Trebuchet MS" w:hAnsi="Trebuchet MS"/>
          <w:sz w:val="24"/>
          <w:szCs w:val="24"/>
          <w:lang w:val="uk-UA" w:eastAsia="uk-UA"/>
        </w:rPr>
      </w:pPr>
      <w:r w:rsidRPr="00166737">
        <w:rPr>
          <w:rFonts w:ascii="Trebuchet MS" w:hAnsi="Trebuchet MS"/>
          <w:lang w:val="uk-UA" w:eastAsia="uk-UA"/>
        </w:rPr>
        <w:t>cleaning</w:t>
      </w:r>
      <w:r>
        <w:rPr>
          <w:rFonts w:ascii="Trebuchet MS" w:hAnsi="Trebuchet MS"/>
          <w:lang w:eastAsia="uk-UA"/>
        </w:rPr>
        <w:t>_check</w:t>
      </w:r>
      <w:r w:rsidRPr="00166737">
        <w:rPr>
          <w:rFonts w:ascii="Trebuchet MS" w:hAnsi="Trebuchet MS"/>
          <w:sz w:val="24"/>
          <w:szCs w:val="24"/>
          <w:lang w:val="uk-UA" w:eastAsia="uk-UA"/>
        </w:rPr>
        <w:t xml:space="preserve"> (</w:t>
      </w:r>
      <w:r>
        <w:rPr>
          <w:rFonts w:ascii="Trebuchet MS" w:hAnsi="Trebuchet MS"/>
          <w:sz w:val="24"/>
          <w:szCs w:val="24"/>
          <w:lang w:eastAsia="uk-UA"/>
        </w:rPr>
        <w:t>INT</w:t>
      </w:r>
      <w:r w:rsidRPr="00166737">
        <w:rPr>
          <w:rFonts w:ascii="Trebuchet MS" w:hAnsi="Trebuchet MS"/>
          <w:sz w:val="24"/>
          <w:szCs w:val="24"/>
          <w:lang w:val="uk-UA" w:eastAsia="uk-UA"/>
        </w:rPr>
        <w:t>)</w:t>
      </w:r>
    </w:p>
    <w:p w14:paraId="3963EE6B" w14:textId="0ADBCD03" w:rsidR="006F645E" w:rsidDel="00837C38" w:rsidRDefault="006F645E" w:rsidP="00166737">
      <w:pPr>
        <w:pStyle w:val="TableText"/>
        <w:rPr>
          <w:del w:id="25" w:author="Котельницький Володимир Олександрович" w:date="2024-10-20T17:54:00Z"/>
        </w:rPr>
      </w:pPr>
      <w:del w:id="26" w:author="Котельницький Володимир Олександрович" w:date="2024-10-20T17:54:00Z">
        <w:r w:rsidDel="00837C38">
          <w:delText>&lt;image&gt;</w:delText>
        </w:r>
      </w:del>
    </w:p>
    <w:p w14:paraId="39591329" w14:textId="2940DE18" w:rsidR="006F645E" w:rsidRDefault="006F645E" w:rsidP="00166737">
      <w:pPr>
        <w:pStyle w:val="TableText"/>
      </w:pPr>
    </w:p>
    <w:p w14:paraId="3894FC29" w14:textId="059E1F60" w:rsidR="006F645E" w:rsidRDefault="00407DD5" w:rsidP="006F645E">
      <w:pPr>
        <w:pStyle w:val="2"/>
        <w:keepNext w:val="0"/>
        <w:ind w:left="851" w:hanging="851"/>
      </w:pPr>
      <w:bookmarkStart w:id="27" w:name="_Toc62212637"/>
      <w:r>
        <w:t>O</w:t>
      </w:r>
      <w:r w:rsidR="006F645E">
        <w:t>bjects</w:t>
      </w:r>
      <w:bookmarkEnd w:id="27"/>
    </w:p>
    <w:p w14:paraId="194E0023" w14:textId="77777777" w:rsidR="006F645E" w:rsidRDefault="006F645E" w:rsidP="006F645E">
      <w:pPr>
        <w:pStyle w:val="a2"/>
      </w:pPr>
    </w:p>
    <w:p w14:paraId="71AA236F" w14:textId="38031E12" w:rsidR="006F645E" w:rsidRDefault="006F645E" w:rsidP="006F645E">
      <w:pPr>
        <w:pStyle w:val="a2"/>
      </w:pPr>
      <w:r>
        <w:lastRenderedPageBreak/>
        <w:t>Table Description</w:t>
      </w:r>
    </w:p>
    <w:p w14:paraId="6AA55A06" w14:textId="77777777" w:rsidR="00B40EBA" w:rsidRDefault="00B40EBA" w:rsidP="006F645E">
      <w:pPr>
        <w:pStyle w:val="a2"/>
      </w:pPr>
    </w:p>
    <w:p w14:paraId="57817552" w14:textId="55B2A0EF" w:rsidR="00B40EBA" w:rsidRPr="00B40EBA" w:rsidRDefault="00B40EBA" w:rsidP="00B40EBA">
      <w:pPr>
        <w:pStyle w:val="a2"/>
        <w:numPr>
          <w:ilvl w:val="0"/>
          <w:numId w:val="26"/>
        </w:numPr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>Station</w:t>
      </w:r>
    </w:p>
    <w:p w14:paraId="061AE2A5" w14:textId="71C7A45B" w:rsidR="00BE17E0" w:rsidDel="00095E34" w:rsidRDefault="00095E34" w:rsidP="006F645E">
      <w:pPr>
        <w:pStyle w:val="a2"/>
        <w:rPr>
          <w:del w:id="28" w:author="Котельницький Володимир Олександрович" w:date="2024-10-20T17:52:00Z"/>
        </w:rPr>
      </w:pPr>
      <w:ins w:id="29" w:author="Котельницький Володимир Олександрович" w:date="2024-10-20T17:52:00Z">
        <w:r>
          <w:t>Contains information about subway stations</w:t>
        </w:r>
        <w:r w:rsidDel="00095E34">
          <w:t xml:space="preserve"> </w:t>
        </w:r>
      </w:ins>
      <w:del w:id="30" w:author="Котельницький Володимир Олександрович" w:date="2024-10-20T17:52:00Z">
        <w:r w:rsidR="00BE17E0" w:rsidDel="00095E34">
          <w:delText>&lt;des</w:delText>
        </w:r>
        <w:r w:rsidR="007B27B1" w:rsidDel="00095E34">
          <w:delText>c</w:delText>
        </w:r>
        <w:r w:rsidR="00BE17E0" w:rsidDel="00095E34">
          <w:delText>ription&gt;</w:delText>
        </w:r>
      </w:del>
    </w:p>
    <w:p w14:paraId="72C5EF5E" w14:textId="77777777" w:rsidR="006F645E" w:rsidRDefault="006F645E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6F645E" w14:paraId="2428E3B5" w14:textId="77777777" w:rsidTr="00BE17E0">
        <w:trPr>
          <w:trHeight w:val="292"/>
        </w:trPr>
        <w:tc>
          <w:tcPr>
            <w:tcW w:w="2302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302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302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302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837C38" w14:paraId="15601FC3" w14:textId="77777777" w:rsidTr="00BE17E0">
        <w:trPr>
          <w:trHeight w:val="432"/>
        </w:trPr>
        <w:tc>
          <w:tcPr>
            <w:tcW w:w="2302" w:type="dxa"/>
            <w:vMerge w:val="restart"/>
          </w:tcPr>
          <w:p w14:paraId="4FB44A01" w14:textId="55C6388C" w:rsidR="00837C38" w:rsidRDefault="00837C38" w:rsidP="006F645E">
            <w:pPr>
              <w:pStyle w:val="a2"/>
            </w:pPr>
            <w:r>
              <w:t xml:space="preserve"> </w:t>
            </w:r>
            <w:del w:id="31" w:author="Котельницький Володимир Олександрович" w:date="2024-10-20T17:42:00Z">
              <w:r w:rsidDel="00B77E8B">
                <w:delText xml:space="preserve">Table </w:delText>
              </w:r>
            </w:del>
            <w:ins w:id="32" w:author="Котельницький Володимир Олександрович" w:date="2024-10-20T17:42:00Z">
              <w:r>
                <w:t>Station</w:t>
              </w:r>
            </w:ins>
            <w:del w:id="33" w:author="Котельницький Володимир Олександрович" w:date="2024-10-20T17:42:00Z">
              <w:r w:rsidDel="00B77E8B">
                <w:delText>1</w:delText>
              </w:r>
            </w:del>
          </w:p>
        </w:tc>
        <w:tc>
          <w:tcPr>
            <w:tcW w:w="2302" w:type="dxa"/>
          </w:tcPr>
          <w:p w14:paraId="5287EB7E" w14:textId="198D9132" w:rsidR="00837C38" w:rsidRDefault="00837C38" w:rsidP="006F645E">
            <w:pPr>
              <w:pStyle w:val="a2"/>
            </w:pPr>
            <w:del w:id="34" w:author="Котельницький Володимир Олександрович" w:date="2024-10-20T17:42:00Z">
              <w:r w:rsidDel="00B77E8B">
                <w:delText>Field Name 1</w:delText>
              </w:r>
            </w:del>
            <w:ins w:id="35" w:author="Котельницький Володимир Олександрович" w:date="2024-10-20T17:42:00Z">
              <w:r>
                <w:t>station_id</w:t>
              </w:r>
            </w:ins>
          </w:p>
        </w:tc>
        <w:tc>
          <w:tcPr>
            <w:tcW w:w="2302" w:type="dxa"/>
          </w:tcPr>
          <w:p w14:paraId="43622687" w14:textId="44C5694D" w:rsidR="00837C38" w:rsidRDefault="00837C38" w:rsidP="006F645E">
            <w:pPr>
              <w:pStyle w:val="a2"/>
            </w:pPr>
            <w:ins w:id="36" w:author="Котельницький Володимир Олександрович" w:date="2024-10-20T17:46:00Z">
              <w:r>
                <w:t>Unique identifier for the station</w:t>
              </w:r>
            </w:ins>
            <w:del w:id="37" w:author="Котельницький Володимир Олександрович" w:date="2024-10-20T17:45:00Z">
              <w:r w:rsidDel="00095E34">
                <w:delText>&lt;description&gt;,</w:delText>
              </w:r>
            </w:del>
            <w:r>
              <w:t xml:space="preserve"> </w:t>
            </w:r>
            <w:ins w:id="38" w:author="Котельницький Володимир Олександрович" w:date="2024-10-20T17:47:00Z">
              <w:r>
                <w:t>(</w:t>
              </w:r>
            </w:ins>
            <w:r>
              <w:t>PK</w:t>
            </w:r>
            <w:ins w:id="39" w:author="Котельницький Володимир Олександрович" w:date="2024-10-20T17:47:00Z">
              <w:r>
                <w:t>)</w:t>
              </w:r>
            </w:ins>
            <w:del w:id="40" w:author="Котельницький Володимир Олександрович" w:date="2024-10-20T17:46:00Z">
              <w:r w:rsidDel="00095E34">
                <w:delText>/FK</w:delText>
              </w:r>
            </w:del>
          </w:p>
        </w:tc>
        <w:tc>
          <w:tcPr>
            <w:tcW w:w="2302" w:type="dxa"/>
          </w:tcPr>
          <w:p w14:paraId="276CD625" w14:textId="4A478C55" w:rsidR="00837C38" w:rsidRDefault="00837C38" w:rsidP="006F645E">
            <w:pPr>
              <w:pStyle w:val="a2"/>
            </w:pPr>
            <w:ins w:id="41" w:author="Котельницький Володимир Олександрович" w:date="2024-10-20T17:48:00Z">
              <w:r>
                <w:t>INT</w:t>
              </w:r>
            </w:ins>
            <w:del w:id="42" w:author="Котельницький Володимир Олександрович" w:date="2024-10-20T17:48:00Z">
              <w:r w:rsidDel="00095E34">
                <w:delText>Int</w:delText>
              </w:r>
            </w:del>
          </w:p>
        </w:tc>
      </w:tr>
      <w:tr w:rsidR="00837C38" w14:paraId="1799E4B5" w14:textId="77777777" w:rsidTr="00BE17E0">
        <w:trPr>
          <w:trHeight w:val="432"/>
          <w:ins w:id="43" w:author="Котельницький Володимир Олександрович" w:date="2024-10-20T17:34:00Z"/>
        </w:trPr>
        <w:tc>
          <w:tcPr>
            <w:tcW w:w="2302" w:type="dxa"/>
            <w:vMerge/>
          </w:tcPr>
          <w:p w14:paraId="7FD8D6E5" w14:textId="77777777" w:rsidR="00837C38" w:rsidRDefault="00837C38" w:rsidP="006F645E">
            <w:pPr>
              <w:pStyle w:val="a2"/>
              <w:rPr>
                <w:ins w:id="44" w:author="Котельницький Володимир Олександрович" w:date="2024-10-20T17:34:00Z"/>
              </w:rPr>
            </w:pPr>
          </w:p>
        </w:tc>
        <w:tc>
          <w:tcPr>
            <w:tcW w:w="2302" w:type="dxa"/>
          </w:tcPr>
          <w:p w14:paraId="3CB91A69" w14:textId="6B6F2BCA" w:rsidR="00837C38" w:rsidRDefault="00837C38" w:rsidP="006F645E">
            <w:pPr>
              <w:pStyle w:val="a2"/>
              <w:rPr>
                <w:ins w:id="45" w:author="Котельницький Володимир Олександрович" w:date="2024-10-20T17:34:00Z"/>
              </w:rPr>
            </w:pPr>
            <w:ins w:id="46" w:author="Котельницький Володимир Олександрович" w:date="2024-10-20T17:42:00Z">
              <w:r>
                <w:t>name</w:t>
              </w:r>
            </w:ins>
          </w:p>
        </w:tc>
        <w:tc>
          <w:tcPr>
            <w:tcW w:w="2302" w:type="dxa"/>
          </w:tcPr>
          <w:p w14:paraId="24370B6F" w14:textId="4E8B63D9" w:rsidR="00837C38" w:rsidRPr="008D300A" w:rsidRDefault="00837C38" w:rsidP="006F645E">
            <w:pPr>
              <w:pStyle w:val="a2"/>
              <w:rPr>
                <w:ins w:id="47" w:author="Котельницький Володимир Олександрович" w:date="2024-10-20T17:34:00Z"/>
              </w:rPr>
            </w:pPr>
            <w:ins w:id="48" w:author="Котельницький Володимир Олександрович" w:date="2024-10-20T17:46:00Z">
              <w:r>
                <w:t>Name of the station</w:t>
              </w:r>
            </w:ins>
          </w:p>
        </w:tc>
        <w:tc>
          <w:tcPr>
            <w:tcW w:w="2302" w:type="dxa"/>
          </w:tcPr>
          <w:p w14:paraId="6EBE5A44" w14:textId="0409DE02" w:rsidR="00837C38" w:rsidRDefault="00837C38" w:rsidP="006F645E">
            <w:pPr>
              <w:pStyle w:val="a2"/>
              <w:rPr>
                <w:ins w:id="49" w:author="Котельницький Володимир Олександрович" w:date="2024-10-20T17:34:00Z"/>
              </w:rPr>
            </w:pPr>
            <w:ins w:id="50" w:author="Котельницький Володимир Олександрович" w:date="2024-10-20T17:47:00Z">
              <w:r>
                <w:t>varchar</w:t>
              </w:r>
            </w:ins>
          </w:p>
        </w:tc>
      </w:tr>
      <w:tr w:rsidR="00837C38" w14:paraId="44050B2A" w14:textId="77777777" w:rsidTr="00BE17E0">
        <w:trPr>
          <w:trHeight w:val="432"/>
        </w:trPr>
        <w:tc>
          <w:tcPr>
            <w:tcW w:w="2302" w:type="dxa"/>
            <w:vMerge/>
          </w:tcPr>
          <w:p w14:paraId="3310B3B8" w14:textId="77777777" w:rsidR="00837C38" w:rsidRDefault="00837C38" w:rsidP="006F645E">
            <w:pPr>
              <w:pStyle w:val="a2"/>
            </w:pPr>
          </w:p>
        </w:tc>
        <w:tc>
          <w:tcPr>
            <w:tcW w:w="2302" w:type="dxa"/>
          </w:tcPr>
          <w:p w14:paraId="22CB5DE1" w14:textId="163B30BA" w:rsidR="00837C38" w:rsidRDefault="00837C38" w:rsidP="006F645E">
            <w:pPr>
              <w:pStyle w:val="a2"/>
            </w:pPr>
            <w:ins w:id="51" w:author="Котельницький Володимир Олександрович" w:date="2024-10-20T17:43:00Z">
              <w:r>
                <w:t>is_transfer</w:t>
              </w:r>
            </w:ins>
            <w:del w:id="52" w:author="Котельницький Володимир Олександрович" w:date="2024-10-20T17:43:00Z">
              <w:r w:rsidDel="00095E34">
                <w:delText>Filed Name N</w:delText>
              </w:r>
            </w:del>
          </w:p>
        </w:tc>
        <w:tc>
          <w:tcPr>
            <w:tcW w:w="2302" w:type="dxa"/>
          </w:tcPr>
          <w:p w14:paraId="6EDD57E1" w14:textId="7DDEE39E" w:rsidR="00837C38" w:rsidRDefault="00837C38" w:rsidP="006F645E">
            <w:pPr>
              <w:pStyle w:val="a2"/>
            </w:pPr>
            <w:del w:id="53" w:author="Котельницький Володимир Олександрович" w:date="2024-10-20T17:46:00Z">
              <w:r w:rsidDel="00095E34">
                <w:delText>&lt;descriptio</w:delText>
              </w:r>
            </w:del>
            <w:ins w:id="54" w:author="Котельницький Володимир Олександрович" w:date="2024-10-20T17:46:00Z">
              <w:r>
                <w:t>Boolean value which show whether the station is a transfer</w:t>
              </w:r>
            </w:ins>
            <w:ins w:id="55" w:author="Котельницький Володимир Олександрович" w:date="2024-10-20T17:47:00Z">
              <w:r>
                <w:t xml:space="preserve"> point</w:t>
              </w:r>
            </w:ins>
            <w:del w:id="56" w:author="Котельницький Володимир Олександрович" w:date="2024-10-20T17:46:00Z">
              <w:r w:rsidDel="00095E34">
                <w:delText>n&gt;</w:delText>
              </w:r>
            </w:del>
          </w:p>
        </w:tc>
        <w:tc>
          <w:tcPr>
            <w:tcW w:w="2302" w:type="dxa"/>
          </w:tcPr>
          <w:p w14:paraId="3C813618" w14:textId="1F6B3A08" w:rsidR="00837C38" w:rsidRDefault="00837C38" w:rsidP="006F645E">
            <w:pPr>
              <w:pStyle w:val="a2"/>
            </w:pPr>
            <w:del w:id="57" w:author="Котельницький Володимир Олександрович" w:date="2024-10-20T17:47:00Z">
              <w:r w:rsidDel="00095E34">
                <w:delText>Text</w:delText>
              </w:r>
            </w:del>
            <w:ins w:id="58" w:author="Котельницький Володимир Олександрович" w:date="2024-10-20T17:47:00Z">
              <w:r>
                <w:t>Bool</w:t>
              </w:r>
            </w:ins>
          </w:p>
        </w:tc>
      </w:tr>
      <w:tr w:rsidR="00837C38" w14:paraId="14AF0053" w14:textId="77777777" w:rsidTr="00BE17E0">
        <w:trPr>
          <w:trHeight w:val="432"/>
          <w:ins w:id="59" w:author="Котельницький Володимир Олександрович" w:date="2024-10-20T17:44:00Z"/>
        </w:trPr>
        <w:tc>
          <w:tcPr>
            <w:tcW w:w="2302" w:type="dxa"/>
            <w:vMerge/>
          </w:tcPr>
          <w:p w14:paraId="28B23351" w14:textId="77777777" w:rsidR="00837C38" w:rsidRDefault="00837C38" w:rsidP="006F645E">
            <w:pPr>
              <w:pStyle w:val="a2"/>
              <w:rPr>
                <w:ins w:id="60" w:author="Котельницький Володимир Олександрович" w:date="2024-10-20T17:44:00Z"/>
              </w:rPr>
            </w:pPr>
          </w:p>
        </w:tc>
        <w:tc>
          <w:tcPr>
            <w:tcW w:w="2302" w:type="dxa"/>
          </w:tcPr>
          <w:p w14:paraId="5767840A" w14:textId="7C056BEA" w:rsidR="00837C38" w:rsidRPr="008D300A" w:rsidRDefault="00837C38" w:rsidP="006F645E">
            <w:pPr>
              <w:pStyle w:val="a2"/>
              <w:rPr>
                <w:ins w:id="61" w:author="Котельницький Володимир Олександрович" w:date="2024-10-20T17:44:00Z"/>
              </w:rPr>
            </w:pPr>
            <w:ins w:id="62" w:author="Котельницький Володимир Олександрович" w:date="2024-10-20T17:45:00Z">
              <w:r>
                <w:t>Line_id</w:t>
              </w:r>
            </w:ins>
          </w:p>
        </w:tc>
        <w:tc>
          <w:tcPr>
            <w:tcW w:w="2302" w:type="dxa"/>
          </w:tcPr>
          <w:p w14:paraId="394156C4" w14:textId="4F616897" w:rsidR="00837C38" w:rsidRPr="00095E34" w:rsidRDefault="00837C38" w:rsidP="006F645E">
            <w:pPr>
              <w:pStyle w:val="a2"/>
              <w:rPr>
                <w:ins w:id="63" w:author="Котельницький Володимир Олександрович" w:date="2024-10-20T17:44:00Z"/>
                <w:lang w:val="uk-UA"/>
                <w:rPrChange w:id="64" w:author="Котельницький Володимир Олександрович" w:date="2024-10-20T17:48:00Z">
                  <w:rPr>
                    <w:ins w:id="65" w:author="Котельницький Володимир Олександрович" w:date="2024-10-20T17:44:00Z"/>
                  </w:rPr>
                </w:rPrChange>
              </w:rPr>
            </w:pPr>
            <w:ins w:id="66" w:author="Котельницький Володимир Олександрович" w:date="2024-10-20T17:49:00Z">
              <w:r w:rsidRPr="00095E34">
                <w:t>A unique identifier that shows which subway line the station is on</w:t>
              </w:r>
            </w:ins>
            <w:ins w:id="67" w:author="Котельницький Володимир Олександрович" w:date="2024-10-20T17:57:00Z">
              <w:r>
                <w:t xml:space="preserve"> (FK)</w:t>
              </w:r>
            </w:ins>
          </w:p>
        </w:tc>
        <w:tc>
          <w:tcPr>
            <w:tcW w:w="2302" w:type="dxa"/>
          </w:tcPr>
          <w:p w14:paraId="1AAA5C98" w14:textId="150666B8" w:rsidR="00837C38" w:rsidRDefault="00837C38" w:rsidP="006F645E">
            <w:pPr>
              <w:pStyle w:val="a2"/>
              <w:rPr>
                <w:ins w:id="68" w:author="Котельницький Володимир Олександрович" w:date="2024-10-20T17:44:00Z"/>
              </w:rPr>
            </w:pPr>
            <w:ins w:id="69" w:author="Котельницький Володимир Олександрович" w:date="2024-10-20T17:47:00Z">
              <w:r>
                <w:t>I</w:t>
              </w:r>
            </w:ins>
            <w:ins w:id="70" w:author="Котельницький Володимир Олександрович" w:date="2024-10-20T17:48:00Z">
              <w:r>
                <w:t>NT</w:t>
              </w:r>
            </w:ins>
          </w:p>
        </w:tc>
      </w:tr>
    </w:tbl>
    <w:p w14:paraId="11AD6816" w14:textId="5D81C3A7" w:rsidR="006F645E" w:rsidRDefault="006F645E" w:rsidP="006F645E">
      <w:pPr>
        <w:pStyle w:val="a2"/>
      </w:pPr>
    </w:p>
    <w:p w14:paraId="6F46CE26" w14:textId="77777777" w:rsidR="00837C38" w:rsidRDefault="00837C38" w:rsidP="006F645E">
      <w:pPr>
        <w:pStyle w:val="a2"/>
        <w:rPr>
          <w:ins w:id="71" w:author="Котельницький Володимир Олександрович" w:date="2024-10-20T17:53:00Z"/>
        </w:rPr>
      </w:pPr>
    </w:p>
    <w:p w14:paraId="563BCA8A" w14:textId="46A9CC7C" w:rsidR="006F645E" w:rsidRDefault="009D7BE5" w:rsidP="006F645E">
      <w:pPr>
        <w:pStyle w:val="a2"/>
        <w:rPr>
          <w:ins w:id="72" w:author="Котельницький Володимир Олександрович" w:date="2024-10-20T17:53:00Z"/>
        </w:rPr>
      </w:pPr>
      <w:r>
        <w:t>Comments on</w:t>
      </w:r>
      <w:r w:rsidR="002E6935">
        <w:t xml:space="preserve"> table</w:t>
      </w:r>
      <w:r>
        <w:t xml:space="preserve"> relationships</w:t>
      </w:r>
    </w:p>
    <w:p w14:paraId="2072CFAF" w14:textId="2BD22D04" w:rsidR="00837C38" w:rsidDel="00837C38" w:rsidRDefault="00837C38" w:rsidP="006F645E">
      <w:pPr>
        <w:pStyle w:val="a2"/>
        <w:rPr>
          <w:del w:id="73" w:author="Котельницький Володимир Олександрович" w:date="2024-10-20T17:53:00Z"/>
        </w:rPr>
      </w:pPr>
    </w:p>
    <w:p w14:paraId="1D0B67F8" w14:textId="59A04E30" w:rsidR="006F645E" w:rsidRDefault="006F645E" w:rsidP="006F645E">
      <w:pPr>
        <w:pStyle w:val="a2"/>
      </w:pPr>
    </w:p>
    <w:p w14:paraId="0CCBA215" w14:textId="41C3AF06" w:rsidR="008A29B6" w:rsidRDefault="008A29B6" w:rsidP="006F645E">
      <w:pPr>
        <w:pStyle w:val="a2"/>
      </w:pPr>
      <w:r>
        <w:t>This table has relation ships by station_id(PK) with next tables: Schedule (station_id), Incidents (station_id), Station propety (station_id) , Employee(station_id), Station cleaning(station_id), transfer(from_station_id,to_station_id)</w:t>
      </w:r>
    </w:p>
    <w:p w14:paraId="0B1E6335" w14:textId="041D20D6" w:rsidR="008A29B6" w:rsidRDefault="008A29B6" w:rsidP="006F645E">
      <w:pPr>
        <w:pStyle w:val="a2"/>
      </w:pPr>
      <w:r>
        <w:t>With line_id(FK) next table: line (line_id)</w:t>
      </w:r>
    </w:p>
    <w:p w14:paraId="08BEB8EB" w14:textId="77777777" w:rsidR="008A29B6" w:rsidRDefault="008A29B6" w:rsidP="006F645E">
      <w:pPr>
        <w:pStyle w:val="a2"/>
      </w:pPr>
    </w:p>
    <w:p w14:paraId="0BAE5318" w14:textId="77777777" w:rsidR="008A29B6" w:rsidRDefault="008A29B6" w:rsidP="006F645E">
      <w:pPr>
        <w:pStyle w:val="a2"/>
      </w:pPr>
    </w:p>
    <w:p w14:paraId="28374DC9" w14:textId="6CAFDD7A" w:rsidR="008A29B6" w:rsidRDefault="008A29B6" w:rsidP="006F645E">
      <w:pPr>
        <w:pStyle w:val="a2"/>
      </w:pPr>
    </w:p>
    <w:p w14:paraId="31D079C6" w14:textId="77777777" w:rsidR="008A29B6" w:rsidRDefault="008A29B6" w:rsidP="006F645E">
      <w:pPr>
        <w:pStyle w:val="a2"/>
      </w:pPr>
    </w:p>
    <w:p w14:paraId="75E47102" w14:textId="39B67871" w:rsidR="006F645E" w:rsidRDefault="006F645E" w:rsidP="006F645E">
      <w:pPr>
        <w:pStyle w:val="a2"/>
      </w:pPr>
      <w:r>
        <w:t>Example with data</w:t>
      </w:r>
    </w:p>
    <w:p w14:paraId="25867221" w14:textId="77777777" w:rsidR="00BE17E0" w:rsidRDefault="00BE17E0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BE17E0" w14:paraId="7D509B5F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86CAE32" w14:textId="16ADA978" w:rsidR="00BE17E0" w:rsidRPr="00BE17E0" w:rsidRDefault="00BE17E0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74" w:author="Котельницький Володимир Олександрович" w:date="2024-10-20T17:49:00Z">
              <w:r w:rsidDel="00095E34">
                <w:rPr>
                  <w:color w:val="FFFFFF" w:themeColor="background1"/>
                  <w:sz w:val="18"/>
                  <w:szCs w:val="18"/>
                </w:rPr>
                <w:delText>Field Name 1</w:delText>
              </w:r>
            </w:del>
            <w:ins w:id="75" w:author="Котельницький Володимир Олександрович" w:date="2024-10-20T17:49:00Z">
              <w:r w:rsidR="00095E34">
                <w:rPr>
                  <w:color w:val="FFFFFF" w:themeColor="background1"/>
                  <w:sz w:val="18"/>
                  <w:szCs w:val="18"/>
                </w:rPr>
                <w:t>station_id</w:t>
              </w:r>
            </w:ins>
          </w:p>
        </w:tc>
        <w:tc>
          <w:tcPr>
            <w:tcW w:w="2302" w:type="dxa"/>
            <w:shd w:val="clear" w:color="auto" w:fill="76CDD8"/>
          </w:tcPr>
          <w:p w14:paraId="7C63B6B0" w14:textId="4F878CC5" w:rsidR="00BE17E0" w:rsidRPr="00BE17E0" w:rsidRDefault="00BE17E0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76" w:author="Котельницький Володимир Олександрович" w:date="2024-10-20T17:49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>2</w:delText>
              </w:r>
            </w:del>
            <w:ins w:id="77" w:author="Котельницький Володимир Олександрович" w:date="2024-10-20T17:49:00Z">
              <w:r w:rsidR="00095E34">
                <w:rPr>
                  <w:color w:val="FFFFFF" w:themeColor="background1"/>
                  <w:sz w:val="18"/>
                  <w:szCs w:val="18"/>
                </w:rPr>
                <w:t>name</w:t>
              </w:r>
            </w:ins>
          </w:p>
        </w:tc>
        <w:tc>
          <w:tcPr>
            <w:tcW w:w="2302" w:type="dxa"/>
            <w:shd w:val="clear" w:color="auto" w:fill="76CDD8"/>
          </w:tcPr>
          <w:p w14:paraId="186467F7" w14:textId="08F8C6FA" w:rsidR="00BE17E0" w:rsidRPr="00BE17E0" w:rsidRDefault="00BE17E0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78" w:author="Котельницький Володимир Олександрович" w:date="2024-10-20T17:50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 xml:space="preserve">Field name 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>3</w:delText>
              </w:r>
            </w:del>
            <w:ins w:id="79" w:author="Котельницький Володимир Олександрович" w:date="2024-10-20T17:50:00Z">
              <w:r w:rsidR="00095E34">
                <w:rPr>
                  <w:color w:val="FFFFFF" w:themeColor="background1"/>
                  <w:sz w:val="18"/>
                  <w:szCs w:val="18"/>
                </w:rPr>
                <w:t>is_transfer</w:t>
              </w:r>
            </w:ins>
          </w:p>
        </w:tc>
        <w:tc>
          <w:tcPr>
            <w:tcW w:w="2302" w:type="dxa"/>
            <w:shd w:val="clear" w:color="auto" w:fill="76CDD8"/>
          </w:tcPr>
          <w:p w14:paraId="5EF5231B" w14:textId="44DD86C7" w:rsidR="00BE17E0" w:rsidRPr="00BE17E0" w:rsidRDefault="00BE17E0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del w:id="80" w:author="Котельницький Володимир Олександрович" w:date="2024-10-20T17:50:00Z">
              <w:r w:rsidRPr="00BE17E0" w:rsidDel="00095E34">
                <w:rPr>
                  <w:color w:val="FFFFFF" w:themeColor="background1"/>
                  <w:sz w:val="18"/>
                  <w:szCs w:val="18"/>
                </w:rPr>
                <w:delText>Field</w:delText>
              </w:r>
              <w:r w:rsidDel="00095E34">
                <w:rPr>
                  <w:color w:val="FFFFFF" w:themeColor="background1"/>
                  <w:sz w:val="18"/>
                  <w:szCs w:val="18"/>
                </w:rPr>
                <w:delText xml:space="preserve"> name N</w:delText>
              </w:r>
            </w:del>
            <w:ins w:id="81" w:author="Котельницький Володимир Олександрович" w:date="2024-10-20T17:50:00Z">
              <w:r w:rsidR="00095E34">
                <w:rPr>
                  <w:color w:val="FFFFFF" w:themeColor="background1"/>
                  <w:sz w:val="18"/>
                  <w:szCs w:val="18"/>
                </w:rPr>
                <w:t>line_id</w:t>
              </w:r>
            </w:ins>
          </w:p>
        </w:tc>
      </w:tr>
      <w:tr w:rsidR="00BE17E0" w14:paraId="675CC18D" w14:textId="77777777" w:rsidTr="00BE17E0">
        <w:trPr>
          <w:trHeight w:val="432"/>
        </w:trPr>
        <w:tc>
          <w:tcPr>
            <w:tcW w:w="2302" w:type="dxa"/>
          </w:tcPr>
          <w:p w14:paraId="1865802E" w14:textId="05D6DF34" w:rsidR="00BE17E0" w:rsidRDefault="00BE17E0" w:rsidP="008D300A">
            <w:pPr>
              <w:pStyle w:val="a2"/>
            </w:pPr>
            <w:r>
              <w:t xml:space="preserve"> 1</w:t>
            </w:r>
          </w:p>
        </w:tc>
        <w:tc>
          <w:tcPr>
            <w:tcW w:w="2302" w:type="dxa"/>
          </w:tcPr>
          <w:p w14:paraId="08F31126" w14:textId="40C1A30F" w:rsidR="00BE17E0" w:rsidRDefault="00BE17E0" w:rsidP="008D300A">
            <w:pPr>
              <w:pStyle w:val="a2"/>
            </w:pPr>
            <w:del w:id="82" w:author="Котельницький Володимир Олександрович" w:date="2024-10-20T17:49:00Z">
              <w:r w:rsidDel="00095E34">
                <w:delText>aaa</w:delText>
              </w:r>
            </w:del>
            <w:ins w:id="83" w:author="Котельницький Володимир Олександрович" w:date="2024-10-20T17:49:00Z">
              <w:r w:rsidR="00095E34">
                <w:t>Vokzalna</w:t>
              </w:r>
            </w:ins>
          </w:p>
        </w:tc>
        <w:tc>
          <w:tcPr>
            <w:tcW w:w="2302" w:type="dxa"/>
          </w:tcPr>
          <w:p w14:paraId="6FE58743" w14:textId="4ED56D98" w:rsidR="00BE17E0" w:rsidRDefault="00BE17E0" w:rsidP="008D300A">
            <w:pPr>
              <w:pStyle w:val="a2"/>
            </w:pPr>
            <w:del w:id="84" w:author="Котельницький Володимир Олександрович" w:date="2024-10-20T17:50:00Z">
              <w:r w:rsidDel="00095E34">
                <w:delText>123</w:delText>
              </w:r>
            </w:del>
            <w:ins w:id="85" w:author="Котельницький Володимир Олександрович" w:date="2024-10-20T17:50:00Z">
              <w:r w:rsidR="00095E34">
                <w:t>N</w:t>
              </w:r>
            </w:ins>
            <w:r w:rsidR="00B40EBA">
              <w:t>o</w:t>
            </w:r>
          </w:p>
        </w:tc>
        <w:tc>
          <w:tcPr>
            <w:tcW w:w="2302" w:type="dxa"/>
          </w:tcPr>
          <w:p w14:paraId="538318D7" w14:textId="01885138" w:rsidR="00BE17E0" w:rsidRDefault="00BE17E0" w:rsidP="008D300A">
            <w:pPr>
              <w:pStyle w:val="a2"/>
            </w:pPr>
            <w:r>
              <w:t>1</w:t>
            </w:r>
            <w:del w:id="86" w:author="Котельницький Володимир Олександрович" w:date="2024-10-20T17:50:00Z">
              <w:r w:rsidDel="00095E34">
                <w:delText>234</w:delText>
              </w:r>
            </w:del>
          </w:p>
        </w:tc>
      </w:tr>
    </w:tbl>
    <w:p w14:paraId="455288B0" w14:textId="0A5290D9" w:rsidR="00BE17E0" w:rsidRDefault="00BE17E0" w:rsidP="006F645E">
      <w:pPr>
        <w:pStyle w:val="a2"/>
      </w:pPr>
    </w:p>
    <w:p w14:paraId="1C8B7E32" w14:textId="030112CD" w:rsidR="00BE17E0" w:rsidRDefault="00BE17E0" w:rsidP="006F645E">
      <w:pPr>
        <w:pStyle w:val="a2"/>
        <w:rPr>
          <w:ins w:id="87" w:author="Котельницький Володимир Олександрович" w:date="2024-10-20T17:58:00Z"/>
        </w:rPr>
      </w:pPr>
    </w:p>
    <w:p w14:paraId="41CEEECC" w14:textId="533A639B" w:rsidR="00837C38" w:rsidRPr="00B40EBA" w:rsidRDefault="00837C38" w:rsidP="006F645E">
      <w:pPr>
        <w:pStyle w:val="a2"/>
        <w:rPr>
          <w:ins w:id="88" w:author="Котельницький Володимир Олександрович" w:date="2024-10-20T17:58:00Z"/>
          <w:color w:val="FF0000"/>
          <w:sz w:val="28"/>
          <w:szCs w:val="28"/>
        </w:rPr>
      </w:pPr>
      <w:ins w:id="89" w:author="Котельницький Володимир Олександрович" w:date="2024-10-20T17:58:00Z">
        <w:r w:rsidRPr="00B40EBA">
          <w:rPr>
            <w:color w:val="FF0000"/>
            <w:sz w:val="28"/>
            <w:szCs w:val="28"/>
          </w:rPr>
          <w:t>2. LINE</w:t>
        </w:r>
      </w:ins>
    </w:p>
    <w:p w14:paraId="72B2DFA3" w14:textId="10EE783D" w:rsidR="00837C38" w:rsidRDefault="00837C38" w:rsidP="006F645E">
      <w:pPr>
        <w:pStyle w:val="a2"/>
        <w:rPr>
          <w:ins w:id="90" w:author="Котельницький Володимир Олександрович" w:date="2024-10-20T18:02:00Z"/>
        </w:rPr>
      </w:pPr>
      <w:ins w:id="91" w:author="Котельницький Володимир Олександрович" w:date="2024-10-20T18:02:00Z">
        <w:r>
          <w:t>Contains information about subway lines</w:t>
        </w:r>
      </w:ins>
    </w:p>
    <w:p w14:paraId="27876CF1" w14:textId="77777777" w:rsidR="00837C38" w:rsidRDefault="00837C38" w:rsidP="006F645E">
      <w:pPr>
        <w:pStyle w:val="a2"/>
        <w:rPr>
          <w:ins w:id="92" w:author="Котельницький Володимир Олександрович" w:date="2024-10-20T17:58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837C38" w:rsidRPr="00BE17E0" w14:paraId="33957D5C" w14:textId="77777777" w:rsidTr="008D300A">
        <w:trPr>
          <w:trHeight w:val="292"/>
          <w:ins w:id="93" w:author="Котельницький Володимир Олександрович" w:date="2024-10-20T17:58:00Z"/>
        </w:trPr>
        <w:tc>
          <w:tcPr>
            <w:tcW w:w="2302" w:type="dxa"/>
            <w:shd w:val="clear" w:color="auto" w:fill="76CDD8"/>
          </w:tcPr>
          <w:p w14:paraId="586CB73F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9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9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5DBEC1AE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9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9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7A190939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9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9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2D83C7D2" w14:textId="77777777" w:rsidR="00837C38" w:rsidRPr="00BE17E0" w:rsidRDefault="00837C38" w:rsidP="008D300A">
            <w:pPr>
              <w:pStyle w:val="a2"/>
              <w:widowControl w:val="0"/>
              <w:spacing w:line="360" w:lineRule="auto"/>
              <w:jc w:val="center"/>
              <w:rPr>
                <w:ins w:id="10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0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837C38" w14:paraId="4251D83A" w14:textId="77777777" w:rsidTr="008D300A">
        <w:trPr>
          <w:trHeight w:val="432"/>
          <w:ins w:id="102" w:author="Котельницький Володимир Олександрович" w:date="2024-10-20T17:58:00Z"/>
        </w:trPr>
        <w:tc>
          <w:tcPr>
            <w:tcW w:w="2302" w:type="dxa"/>
            <w:vMerge w:val="restart"/>
          </w:tcPr>
          <w:p w14:paraId="08F7037F" w14:textId="7B0A94DD" w:rsidR="00837C38" w:rsidRDefault="00837C38" w:rsidP="008D300A">
            <w:pPr>
              <w:pStyle w:val="a2"/>
              <w:rPr>
                <w:ins w:id="103" w:author="Котельницький Володимир Олександрович" w:date="2024-10-20T17:58:00Z"/>
              </w:rPr>
            </w:pPr>
            <w:ins w:id="104" w:author="Котельницький Володимир Олександрович" w:date="2024-10-20T17:58:00Z">
              <w:r>
                <w:t>Line</w:t>
              </w:r>
            </w:ins>
          </w:p>
        </w:tc>
        <w:tc>
          <w:tcPr>
            <w:tcW w:w="2302" w:type="dxa"/>
          </w:tcPr>
          <w:p w14:paraId="074DE726" w14:textId="05CEA225" w:rsidR="00837C38" w:rsidRDefault="00837C38" w:rsidP="008D300A">
            <w:pPr>
              <w:pStyle w:val="a2"/>
              <w:rPr>
                <w:ins w:id="105" w:author="Котельницький Володимир Олександрович" w:date="2024-10-20T17:58:00Z"/>
              </w:rPr>
            </w:pPr>
            <w:ins w:id="106" w:author="Котельницький Володимир Олександрович" w:date="2024-10-20T17:58:00Z">
              <w:r>
                <w:t>Line_id</w:t>
              </w:r>
            </w:ins>
          </w:p>
        </w:tc>
        <w:tc>
          <w:tcPr>
            <w:tcW w:w="2302" w:type="dxa"/>
          </w:tcPr>
          <w:p w14:paraId="52A93F45" w14:textId="0D31F54E" w:rsidR="00837C38" w:rsidRDefault="00837C38" w:rsidP="008D300A">
            <w:pPr>
              <w:pStyle w:val="a2"/>
              <w:rPr>
                <w:ins w:id="107" w:author="Котельницький Володимир Олександрович" w:date="2024-10-20T17:58:00Z"/>
              </w:rPr>
            </w:pPr>
            <w:ins w:id="108" w:author="Котельницький Володимир Олександрович" w:date="2024-10-20T17:59:00Z">
              <w:r>
                <w:t xml:space="preserve">Unique identifier for the line </w:t>
              </w:r>
            </w:ins>
            <w:ins w:id="109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41ED292F" w14:textId="77777777" w:rsidR="00837C38" w:rsidRDefault="00837C38" w:rsidP="008D300A">
            <w:pPr>
              <w:pStyle w:val="a2"/>
              <w:rPr>
                <w:ins w:id="110" w:author="Котельницький Володимир Олександрович" w:date="2024-10-20T17:58:00Z"/>
              </w:rPr>
            </w:pPr>
            <w:ins w:id="111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37C38" w14:paraId="7EB3A5C4" w14:textId="77777777" w:rsidTr="008D300A">
        <w:trPr>
          <w:trHeight w:val="432"/>
          <w:ins w:id="112" w:author="Котельницький Володимир Олександрович" w:date="2024-10-20T17:58:00Z"/>
        </w:trPr>
        <w:tc>
          <w:tcPr>
            <w:tcW w:w="2302" w:type="dxa"/>
            <w:vMerge/>
          </w:tcPr>
          <w:p w14:paraId="58E0EEFA" w14:textId="77777777" w:rsidR="00837C38" w:rsidRDefault="00837C38" w:rsidP="008D300A">
            <w:pPr>
              <w:pStyle w:val="a2"/>
              <w:rPr>
                <w:ins w:id="113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83CD8B8" w14:textId="77777777" w:rsidR="00837C38" w:rsidRDefault="00837C38" w:rsidP="008D300A">
            <w:pPr>
              <w:pStyle w:val="a2"/>
              <w:rPr>
                <w:ins w:id="114" w:author="Котельницький Володимир Олександрович" w:date="2024-10-20T17:58:00Z"/>
              </w:rPr>
            </w:pPr>
            <w:ins w:id="115" w:author="Котельницький Володимир Олександрович" w:date="2024-10-20T17:58:00Z">
              <w:r>
                <w:t>name</w:t>
              </w:r>
            </w:ins>
          </w:p>
        </w:tc>
        <w:tc>
          <w:tcPr>
            <w:tcW w:w="2302" w:type="dxa"/>
          </w:tcPr>
          <w:p w14:paraId="6152D3E6" w14:textId="4C96D7B4" w:rsidR="00837C38" w:rsidRPr="00E723E1" w:rsidRDefault="00837C38" w:rsidP="008D300A">
            <w:pPr>
              <w:pStyle w:val="a2"/>
              <w:rPr>
                <w:ins w:id="116" w:author="Котельницький Володимир Олександрович" w:date="2024-10-20T17:58:00Z"/>
              </w:rPr>
            </w:pPr>
            <w:ins w:id="117" w:author="Котельницький Володимир Олександрович" w:date="2024-10-20T17:58:00Z">
              <w:r>
                <w:t xml:space="preserve">Name of the </w:t>
              </w:r>
            </w:ins>
            <w:ins w:id="118" w:author="Котельницький Володимир Олександрович" w:date="2024-10-20T17:59:00Z">
              <w:r>
                <w:t>line</w:t>
              </w:r>
            </w:ins>
          </w:p>
        </w:tc>
        <w:tc>
          <w:tcPr>
            <w:tcW w:w="2302" w:type="dxa"/>
          </w:tcPr>
          <w:p w14:paraId="4197FC37" w14:textId="77777777" w:rsidR="00837C38" w:rsidRDefault="00837C38" w:rsidP="008D300A">
            <w:pPr>
              <w:pStyle w:val="a2"/>
              <w:rPr>
                <w:ins w:id="119" w:author="Котельницький Володимир Олександрович" w:date="2024-10-20T17:58:00Z"/>
              </w:rPr>
            </w:pPr>
            <w:ins w:id="120" w:author="Котельницький Володимир Олександрович" w:date="2024-10-20T17:58:00Z">
              <w:r>
                <w:t>varchar</w:t>
              </w:r>
            </w:ins>
          </w:p>
        </w:tc>
      </w:tr>
      <w:tr w:rsidR="00837C38" w14:paraId="1B1D61BB" w14:textId="77777777" w:rsidTr="008D300A">
        <w:trPr>
          <w:trHeight w:val="432"/>
          <w:ins w:id="121" w:author="Котельницький Володимир Олександрович" w:date="2024-10-20T17:58:00Z"/>
        </w:trPr>
        <w:tc>
          <w:tcPr>
            <w:tcW w:w="2302" w:type="dxa"/>
            <w:vMerge/>
          </w:tcPr>
          <w:p w14:paraId="4CEB3D99" w14:textId="77777777" w:rsidR="00837C38" w:rsidRDefault="00837C38" w:rsidP="008D300A">
            <w:pPr>
              <w:pStyle w:val="a2"/>
              <w:rPr>
                <w:ins w:id="122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77A6F7E9" w14:textId="192D1027" w:rsidR="00837C38" w:rsidRDefault="00837C38" w:rsidP="008D300A">
            <w:pPr>
              <w:pStyle w:val="a2"/>
              <w:rPr>
                <w:ins w:id="123" w:author="Котельницький Володимир Олександрович" w:date="2024-10-20T17:58:00Z"/>
              </w:rPr>
            </w:pPr>
            <w:ins w:id="124" w:author="Котельницький Володимир Олександрович" w:date="2024-10-20T17:58:00Z">
              <w:r>
                <w:t>color</w:t>
              </w:r>
            </w:ins>
          </w:p>
        </w:tc>
        <w:tc>
          <w:tcPr>
            <w:tcW w:w="2302" w:type="dxa"/>
          </w:tcPr>
          <w:p w14:paraId="5B81A3F9" w14:textId="46E0257A" w:rsidR="00837C38" w:rsidRDefault="00837C38" w:rsidP="008D300A">
            <w:pPr>
              <w:pStyle w:val="a2"/>
              <w:rPr>
                <w:ins w:id="125" w:author="Котельницький Володимир Олександрович" w:date="2024-10-20T17:58:00Z"/>
              </w:rPr>
            </w:pPr>
            <w:ins w:id="126" w:author="Котельницький Володимир Олександрович" w:date="2024-10-20T17:59:00Z">
              <w:r>
                <w:t>Color used to represent the line on the subway map</w:t>
              </w:r>
            </w:ins>
          </w:p>
        </w:tc>
        <w:tc>
          <w:tcPr>
            <w:tcW w:w="2302" w:type="dxa"/>
          </w:tcPr>
          <w:p w14:paraId="177C6AE4" w14:textId="626CC98A" w:rsidR="00837C38" w:rsidRDefault="00837C38" w:rsidP="008D300A">
            <w:pPr>
              <w:pStyle w:val="a2"/>
              <w:rPr>
                <w:ins w:id="127" w:author="Котельницький Володимир Олександрович" w:date="2024-10-20T17:58:00Z"/>
              </w:rPr>
            </w:pPr>
            <w:ins w:id="128" w:author="Котельницький Володимир Олександрович" w:date="2024-10-20T18:00:00Z">
              <w:r>
                <w:t>varchar</w:t>
              </w:r>
            </w:ins>
          </w:p>
        </w:tc>
      </w:tr>
    </w:tbl>
    <w:p w14:paraId="2358201E" w14:textId="77777777" w:rsidR="008A29B6" w:rsidRDefault="008A29B6" w:rsidP="008A29B6">
      <w:pPr>
        <w:pStyle w:val="a2"/>
        <w:rPr>
          <w:ins w:id="129" w:author="Котельницький Володимир Олександрович" w:date="2024-10-20T17:53:00Z"/>
        </w:rPr>
      </w:pPr>
      <w:r>
        <w:t>Comments on table relationships</w:t>
      </w:r>
    </w:p>
    <w:p w14:paraId="06D4F346" w14:textId="0D9CE01A" w:rsidR="008A29B6" w:rsidDel="00837C38" w:rsidRDefault="008A29B6" w:rsidP="008A29B6">
      <w:pPr>
        <w:pStyle w:val="a2"/>
        <w:rPr>
          <w:del w:id="130" w:author="Котельницький Володимир Олександрович" w:date="2024-10-20T17:53:00Z"/>
        </w:rPr>
      </w:pPr>
      <w:r>
        <w:t>This table has relation ships by line_id(PK) with next tables: train(line_id),</w:t>
      </w:r>
    </w:p>
    <w:p w14:paraId="328565C6" w14:textId="77777777" w:rsidR="008A29B6" w:rsidRDefault="008A29B6" w:rsidP="008A29B6">
      <w:pPr>
        <w:pStyle w:val="a2"/>
      </w:pPr>
    </w:p>
    <w:p w14:paraId="29CAD368" w14:textId="77777777" w:rsidR="008A29B6" w:rsidRDefault="008A29B6" w:rsidP="00A411D8">
      <w:pPr>
        <w:pStyle w:val="a2"/>
      </w:pPr>
    </w:p>
    <w:p w14:paraId="27026E8F" w14:textId="77777777" w:rsidR="008A29B6" w:rsidRDefault="008A29B6" w:rsidP="00A411D8">
      <w:pPr>
        <w:pStyle w:val="a2"/>
      </w:pPr>
    </w:p>
    <w:p w14:paraId="3072EFE5" w14:textId="651D102D" w:rsidR="00A411D8" w:rsidRDefault="00A411D8" w:rsidP="00A411D8">
      <w:pPr>
        <w:pStyle w:val="a2"/>
        <w:rPr>
          <w:ins w:id="131" w:author="Котельницький Володимир Олександрович" w:date="2024-10-20T18:03:00Z"/>
        </w:rPr>
      </w:pPr>
      <w:ins w:id="132" w:author="Котельницький Володимир Олександрович" w:date="2024-10-20T18:03:00Z">
        <w:r>
          <w:t>Example with data</w:t>
        </w:r>
      </w:ins>
    </w:p>
    <w:p w14:paraId="5D4C6FDF" w14:textId="643D037B" w:rsidR="00837C38" w:rsidRDefault="00837C38" w:rsidP="006F645E">
      <w:pPr>
        <w:pStyle w:val="a2"/>
        <w:rPr>
          <w:ins w:id="133" w:author="Котельницький Володимир Олександрович" w:date="2024-10-20T18:00:00Z"/>
        </w:rPr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</w:tblGrid>
      <w:tr w:rsidR="00A411D8" w14:paraId="5FCF3A63" w14:textId="77777777" w:rsidTr="008D300A">
        <w:trPr>
          <w:trHeight w:val="292"/>
          <w:ins w:id="134" w:author="Котельницький Володимир Олександрович" w:date="2024-10-20T18:00:00Z"/>
        </w:trPr>
        <w:tc>
          <w:tcPr>
            <w:tcW w:w="2302" w:type="dxa"/>
            <w:shd w:val="clear" w:color="auto" w:fill="76CDD8"/>
          </w:tcPr>
          <w:p w14:paraId="17381EC0" w14:textId="3B4087D6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35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ins w:id="136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line_id</w:t>
              </w:r>
            </w:ins>
          </w:p>
        </w:tc>
        <w:tc>
          <w:tcPr>
            <w:tcW w:w="2302" w:type="dxa"/>
            <w:shd w:val="clear" w:color="auto" w:fill="76CDD8"/>
          </w:tcPr>
          <w:p w14:paraId="5F00661E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37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ins w:id="138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name</w:t>
              </w:r>
            </w:ins>
          </w:p>
        </w:tc>
        <w:tc>
          <w:tcPr>
            <w:tcW w:w="2302" w:type="dxa"/>
            <w:shd w:val="clear" w:color="auto" w:fill="76CDD8"/>
          </w:tcPr>
          <w:p w14:paraId="2D5A79D8" w14:textId="27A49801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39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color `</w:t>
            </w:r>
          </w:p>
        </w:tc>
      </w:tr>
      <w:tr w:rsidR="00A411D8" w14:paraId="54B05B8D" w14:textId="77777777" w:rsidTr="008D300A">
        <w:trPr>
          <w:trHeight w:val="432"/>
          <w:ins w:id="140" w:author="Котельницький Володимир Олександрович" w:date="2024-10-20T18:00:00Z"/>
        </w:trPr>
        <w:tc>
          <w:tcPr>
            <w:tcW w:w="2302" w:type="dxa"/>
          </w:tcPr>
          <w:p w14:paraId="2BFFC900" w14:textId="77777777" w:rsidR="00A411D8" w:rsidRDefault="00A411D8" w:rsidP="008D300A">
            <w:pPr>
              <w:pStyle w:val="a2"/>
              <w:rPr>
                <w:ins w:id="141" w:author="Котельницький Володимир Олександрович" w:date="2024-10-20T18:00:00Z"/>
              </w:rPr>
            </w:pPr>
            <w:ins w:id="142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2302" w:type="dxa"/>
          </w:tcPr>
          <w:p w14:paraId="0ECED819" w14:textId="0E6E5202" w:rsidR="00A411D8" w:rsidRDefault="00A411D8" w:rsidP="008D300A">
            <w:pPr>
              <w:pStyle w:val="a2"/>
              <w:rPr>
                <w:ins w:id="143" w:author="Котельницький Володимир Олександрович" w:date="2024-10-20T18:00:00Z"/>
              </w:rPr>
            </w:pPr>
            <w:ins w:id="144" w:author="Котельницький Володимир Олександрович" w:date="2024-10-20T18:00:00Z">
              <w:r>
                <w:t>Saltivska</w:t>
              </w:r>
            </w:ins>
            <w:ins w:id="145" w:author="Котельницький Володимир Олександрович" w:date="2024-10-20T18:01:00Z">
              <w:r>
                <w:t xml:space="preserve"> line</w:t>
              </w:r>
            </w:ins>
          </w:p>
        </w:tc>
        <w:tc>
          <w:tcPr>
            <w:tcW w:w="2302" w:type="dxa"/>
          </w:tcPr>
          <w:p w14:paraId="3044FB6B" w14:textId="7E63090B" w:rsidR="00A411D8" w:rsidRDefault="00A411D8" w:rsidP="008D300A">
            <w:pPr>
              <w:pStyle w:val="a2"/>
              <w:rPr>
                <w:ins w:id="146" w:author="Котельницький Володимир Олександрович" w:date="2024-10-20T18:00:00Z"/>
              </w:rPr>
            </w:pPr>
            <w:ins w:id="147" w:author="Котельницький Володимир Олександрович" w:date="2024-10-20T18:01:00Z">
              <w:r>
                <w:t>blue</w:t>
              </w:r>
            </w:ins>
          </w:p>
        </w:tc>
      </w:tr>
    </w:tbl>
    <w:p w14:paraId="13BB65AB" w14:textId="706831FB" w:rsidR="00837C38" w:rsidRDefault="00837C38" w:rsidP="006F645E">
      <w:pPr>
        <w:pStyle w:val="a2"/>
      </w:pPr>
    </w:p>
    <w:p w14:paraId="68525F4B" w14:textId="30F637D0" w:rsidR="00A411D8" w:rsidRPr="00B40EBA" w:rsidRDefault="00A411D8" w:rsidP="006F645E">
      <w:pPr>
        <w:pStyle w:val="a2"/>
        <w:rPr>
          <w:color w:val="FF0000"/>
        </w:rPr>
      </w:pPr>
      <w:r w:rsidRPr="00B40EBA">
        <w:rPr>
          <w:color w:val="FF0000"/>
        </w:rPr>
        <w:t>3. TRAIN</w:t>
      </w:r>
    </w:p>
    <w:p w14:paraId="70C80352" w14:textId="69B32B37" w:rsidR="00A411D8" w:rsidRDefault="00A411D8" w:rsidP="006F645E">
      <w:pPr>
        <w:pStyle w:val="a2"/>
      </w:pPr>
      <w:r>
        <w:t>Contains information about trains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6D00F352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13A7374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4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4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6A6C115D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4EE31019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77ED7DD3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5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5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A76FE6" w14:paraId="076899F6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588391BD" w14:textId="77777777" w:rsidR="00A76FE6" w:rsidRDefault="00A76FE6" w:rsidP="008D300A">
            <w:pPr>
              <w:pStyle w:val="a2"/>
              <w:rPr>
                <w:ins w:id="156" w:author="Котельницький Володимир Олександрович" w:date="2024-10-20T17:58:00Z"/>
              </w:rPr>
            </w:pPr>
            <w:ins w:id="157" w:author="Котельницький Володимир Олександрович" w:date="2024-10-20T17:58:00Z">
              <w:r>
                <w:t>Line</w:t>
              </w:r>
            </w:ins>
          </w:p>
        </w:tc>
        <w:tc>
          <w:tcPr>
            <w:tcW w:w="2302" w:type="dxa"/>
          </w:tcPr>
          <w:p w14:paraId="4A7AF0BA" w14:textId="30B75794" w:rsidR="00A76FE6" w:rsidRDefault="00A76FE6" w:rsidP="008D300A">
            <w:pPr>
              <w:pStyle w:val="a2"/>
              <w:rPr>
                <w:ins w:id="158" w:author="Котельницький Володимир Олександрович" w:date="2024-10-20T17:58:00Z"/>
              </w:rPr>
            </w:pPr>
            <w:r>
              <w:t>train</w:t>
            </w:r>
            <w:ins w:id="159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6971ED14" w14:textId="70B092EB" w:rsidR="00A76FE6" w:rsidRDefault="00A76FE6" w:rsidP="008D300A">
            <w:pPr>
              <w:pStyle w:val="a2"/>
            </w:pPr>
            <w:r w:rsidRPr="00A411D8">
              <w:t xml:space="preserve">Unique identifier for the train </w:t>
            </w:r>
            <w:ins w:id="160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52A10C7B" w14:textId="77777777" w:rsidR="00A76FE6" w:rsidRDefault="00A76FE6" w:rsidP="008D300A">
            <w:pPr>
              <w:pStyle w:val="a2"/>
              <w:rPr>
                <w:ins w:id="161" w:author="Котельницький Володимир Олександрович" w:date="2024-10-20T17:58:00Z"/>
              </w:rPr>
            </w:pPr>
            <w:ins w:id="162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0ACFD341" w14:textId="77777777" w:rsidTr="008D300A">
        <w:trPr>
          <w:trHeight w:val="432"/>
        </w:trPr>
        <w:tc>
          <w:tcPr>
            <w:tcW w:w="2302" w:type="dxa"/>
            <w:vMerge/>
          </w:tcPr>
          <w:p w14:paraId="52E72C96" w14:textId="77777777" w:rsidR="00A76FE6" w:rsidRDefault="00A76FE6" w:rsidP="008D300A">
            <w:pPr>
              <w:pStyle w:val="a2"/>
              <w:rPr>
                <w:ins w:id="163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09A65581" w14:textId="59FB015A" w:rsidR="00A76FE6" w:rsidRDefault="00A76FE6" w:rsidP="008D300A">
            <w:pPr>
              <w:pStyle w:val="a2"/>
              <w:rPr>
                <w:ins w:id="164" w:author="Котельницький Володимир Олександрович" w:date="2024-10-20T17:58:00Z"/>
              </w:rPr>
            </w:pPr>
            <w:r>
              <w:t>model</w:t>
            </w:r>
          </w:p>
        </w:tc>
        <w:tc>
          <w:tcPr>
            <w:tcW w:w="2302" w:type="dxa"/>
          </w:tcPr>
          <w:p w14:paraId="4D2AF5A0" w14:textId="39E8C8C3" w:rsidR="00A76FE6" w:rsidRPr="00E723E1" w:rsidRDefault="00A76FE6" w:rsidP="008D300A">
            <w:pPr>
              <w:pStyle w:val="a2"/>
              <w:rPr>
                <w:ins w:id="165" w:author="Котельницький Володимир Олександрович" w:date="2024-10-20T17:58:00Z"/>
              </w:rPr>
            </w:pPr>
            <w:r>
              <w:t>Model of the train</w:t>
            </w:r>
          </w:p>
        </w:tc>
        <w:tc>
          <w:tcPr>
            <w:tcW w:w="2302" w:type="dxa"/>
          </w:tcPr>
          <w:p w14:paraId="041DEB12" w14:textId="77777777" w:rsidR="00A76FE6" w:rsidRDefault="00A76FE6" w:rsidP="008D300A">
            <w:pPr>
              <w:pStyle w:val="a2"/>
              <w:rPr>
                <w:ins w:id="166" w:author="Котельницький Володимир Олександрович" w:date="2024-10-20T17:58:00Z"/>
              </w:rPr>
            </w:pPr>
            <w:ins w:id="167" w:author="Котельницький Володимир Олександрович" w:date="2024-10-20T17:58:00Z">
              <w:r>
                <w:t>varchar</w:t>
              </w:r>
            </w:ins>
          </w:p>
        </w:tc>
      </w:tr>
      <w:tr w:rsidR="00A76FE6" w14:paraId="1D01F1EF" w14:textId="77777777" w:rsidTr="008D300A">
        <w:trPr>
          <w:trHeight w:val="432"/>
        </w:trPr>
        <w:tc>
          <w:tcPr>
            <w:tcW w:w="2302" w:type="dxa"/>
            <w:vMerge/>
          </w:tcPr>
          <w:p w14:paraId="61E8238D" w14:textId="77777777" w:rsidR="00A76FE6" w:rsidRDefault="00A76FE6" w:rsidP="008D300A">
            <w:pPr>
              <w:pStyle w:val="a2"/>
              <w:rPr>
                <w:ins w:id="168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21A8C83E" w14:textId="7F9F43C4" w:rsidR="00A76FE6" w:rsidRDefault="00A76FE6" w:rsidP="008D300A">
            <w:pPr>
              <w:pStyle w:val="a2"/>
              <w:rPr>
                <w:ins w:id="169" w:author="Котельницький Володимир Олександрович" w:date="2024-10-20T17:58:00Z"/>
              </w:rPr>
            </w:pPr>
            <w:r>
              <w:t>capacity</w:t>
            </w:r>
          </w:p>
        </w:tc>
        <w:tc>
          <w:tcPr>
            <w:tcW w:w="2302" w:type="dxa"/>
          </w:tcPr>
          <w:p w14:paraId="6316BB34" w14:textId="5F7768A0" w:rsidR="00A76FE6" w:rsidRDefault="00A76FE6" w:rsidP="008D300A">
            <w:pPr>
              <w:pStyle w:val="a2"/>
              <w:rPr>
                <w:ins w:id="170" w:author="Котельницький Володимир Олександрович" w:date="2024-10-20T17:58:00Z"/>
              </w:rPr>
            </w:pPr>
            <w:r>
              <w:t>Passenger capacity of the train</w:t>
            </w:r>
          </w:p>
        </w:tc>
        <w:tc>
          <w:tcPr>
            <w:tcW w:w="2302" w:type="dxa"/>
          </w:tcPr>
          <w:p w14:paraId="06128881" w14:textId="76ADC4B5" w:rsidR="00A76FE6" w:rsidRDefault="00A76FE6" w:rsidP="008D300A">
            <w:pPr>
              <w:pStyle w:val="a2"/>
            </w:pPr>
            <w:r>
              <w:t>INT</w:t>
            </w:r>
          </w:p>
          <w:p w14:paraId="7A189B12" w14:textId="5CB0149B" w:rsidR="00A76FE6" w:rsidRDefault="00A76FE6" w:rsidP="008D300A">
            <w:pPr>
              <w:pStyle w:val="a2"/>
              <w:rPr>
                <w:ins w:id="171" w:author="Котельницький Володимир Олександрович" w:date="2024-10-20T17:58:00Z"/>
              </w:rPr>
            </w:pPr>
          </w:p>
        </w:tc>
      </w:tr>
      <w:tr w:rsidR="00A76FE6" w14:paraId="53E4CEC6" w14:textId="77777777" w:rsidTr="008D300A">
        <w:trPr>
          <w:trHeight w:val="432"/>
        </w:trPr>
        <w:tc>
          <w:tcPr>
            <w:tcW w:w="2302" w:type="dxa"/>
            <w:vMerge/>
          </w:tcPr>
          <w:p w14:paraId="1DC69AD5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672E9366" w14:textId="4E0D340B" w:rsidR="00A76FE6" w:rsidRDefault="00A76FE6" w:rsidP="008D300A">
            <w:pPr>
              <w:pStyle w:val="a2"/>
            </w:pPr>
            <w:r>
              <w:t>line_id</w:t>
            </w:r>
          </w:p>
        </w:tc>
        <w:tc>
          <w:tcPr>
            <w:tcW w:w="2302" w:type="dxa"/>
          </w:tcPr>
          <w:p w14:paraId="00D9AED6" w14:textId="1E31E588" w:rsidR="00A76FE6" w:rsidRDefault="00A76FE6" w:rsidP="008D300A">
            <w:pPr>
              <w:pStyle w:val="a2"/>
            </w:pPr>
            <w:r>
              <w:t>The line on which the train operates (FK)</w:t>
            </w:r>
          </w:p>
        </w:tc>
        <w:tc>
          <w:tcPr>
            <w:tcW w:w="2302" w:type="dxa"/>
          </w:tcPr>
          <w:p w14:paraId="3A15081B" w14:textId="4CBC21E9" w:rsidR="00A76FE6" w:rsidRDefault="00A76FE6" w:rsidP="008D300A">
            <w:pPr>
              <w:pStyle w:val="a2"/>
            </w:pPr>
            <w:r>
              <w:t>INT</w:t>
            </w:r>
          </w:p>
        </w:tc>
      </w:tr>
      <w:tr w:rsidR="00A76FE6" w14:paraId="4EE44EED" w14:textId="77777777" w:rsidTr="00A76FE6">
        <w:trPr>
          <w:trHeight w:val="432"/>
        </w:trPr>
        <w:tc>
          <w:tcPr>
            <w:tcW w:w="2302" w:type="dxa"/>
            <w:vMerge/>
          </w:tcPr>
          <w:p w14:paraId="40D2A9FA" w14:textId="77777777" w:rsidR="00A76FE6" w:rsidRDefault="00A76FE6" w:rsidP="00A76FE6">
            <w:pPr>
              <w:pStyle w:val="a2"/>
            </w:pPr>
          </w:p>
        </w:tc>
        <w:tc>
          <w:tcPr>
            <w:tcW w:w="2302" w:type="dxa"/>
          </w:tcPr>
          <w:p w14:paraId="6CCFA579" w14:textId="040FF406" w:rsidR="00A76FE6" w:rsidRDefault="00A76FE6" w:rsidP="00A76FE6">
            <w:pPr>
              <w:pStyle w:val="a2"/>
            </w:pPr>
            <w:r>
              <w:t xml:space="preserve">Datefrom </w:t>
            </w:r>
          </w:p>
        </w:tc>
        <w:tc>
          <w:tcPr>
            <w:tcW w:w="2302" w:type="dxa"/>
          </w:tcPr>
          <w:p w14:paraId="750C1062" w14:textId="0EAA33EE" w:rsidR="00A76FE6" w:rsidRPr="00C9145F" w:rsidRDefault="00A76FE6" w:rsidP="00A76FE6">
            <w:pPr>
              <w:pStyle w:val="a2"/>
              <w:rPr>
                <w:lang w:val="uk-UA"/>
              </w:rPr>
            </w:pPr>
            <w:r w:rsidRPr="00C9145F">
              <w:rPr>
                <w:lang w:val="uk-UA"/>
              </w:rPr>
              <w:t>date of commencement of train operation</w:t>
            </w:r>
          </w:p>
        </w:tc>
        <w:tc>
          <w:tcPr>
            <w:tcW w:w="2302" w:type="dxa"/>
          </w:tcPr>
          <w:p w14:paraId="6ADD8280" w14:textId="72E7012B" w:rsidR="00A76FE6" w:rsidRDefault="00A76FE6" w:rsidP="00A76FE6">
            <w:pPr>
              <w:pStyle w:val="a2"/>
            </w:pPr>
            <w:r>
              <w:t>date</w:t>
            </w:r>
          </w:p>
        </w:tc>
      </w:tr>
      <w:tr w:rsidR="00A76FE6" w14:paraId="3F440333" w14:textId="77777777" w:rsidTr="00A76FE6">
        <w:trPr>
          <w:trHeight w:val="432"/>
        </w:trPr>
        <w:tc>
          <w:tcPr>
            <w:tcW w:w="2302" w:type="dxa"/>
            <w:vMerge/>
          </w:tcPr>
          <w:p w14:paraId="27B4BFA1" w14:textId="77777777" w:rsidR="00A76FE6" w:rsidRDefault="00A76FE6" w:rsidP="00A76FE6">
            <w:pPr>
              <w:pStyle w:val="a2"/>
            </w:pPr>
          </w:p>
        </w:tc>
        <w:tc>
          <w:tcPr>
            <w:tcW w:w="2302" w:type="dxa"/>
          </w:tcPr>
          <w:p w14:paraId="5C283BAF" w14:textId="34417F75" w:rsidR="00A76FE6" w:rsidRDefault="00A76FE6" w:rsidP="00A76FE6">
            <w:pPr>
              <w:pStyle w:val="a2"/>
            </w:pPr>
            <w:r>
              <w:t>dateto</w:t>
            </w:r>
          </w:p>
        </w:tc>
        <w:tc>
          <w:tcPr>
            <w:tcW w:w="2302" w:type="dxa"/>
          </w:tcPr>
          <w:p w14:paraId="0E868B42" w14:textId="211AE3A3" w:rsidR="00A76FE6" w:rsidRDefault="00A76FE6" w:rsidP="00A76FE6">
            <w:pPr>
              <w:pStyle w:val="a2"/>
            </w:pPr>
            <w:r w:rsidRPr="00C9145F">
              <w:t>date of end of train operation</w:t>
            </w:r>
          </w:p>
        </w:tc>
        <w:tc>
          <w:tcPr>
            <w:tcW w:w="2302" w:type="dxa"/>
          </w:tcPr>
          <w:p w14:paraId="5A991EEB" w14:textId="198297D6" w:rsidR="00A76FE6" w:rsidRDefault="00A76FE6" w:rsidP="00A76FE6">
            <w:pPr>
              <w:pStyle w:val="a2"/>
            </w:pPr>
            <w:r>
              <w:t>date</w:t>
            </w:r>
          </w:p>
        </w:tc>
      </w:tr>
      <w:tr w:rsidR="00A76FE6" w14:paraId="12AB3142" w14:textId="77777777" w:rsidTr="008D300A">
        <w:trPr>
          <w:trHeight w:val="432"/>
        </w:trPr>
        <w:tc>
          <w:tcPr>
            <w:tcW w:w="2302" w:type="dxa"/>
            <w:vMerge/>
          </w:tcPr>
          <w:p w14:paraId="2405934A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04F04897" w14:textId="68F73C85" w:rsidR="00A76FE6" w:rsidRDefault="00A76FE6" w:rsidP="008D300A">
            <w:pPr>
              <w:pStyle w:val="a2"/>
            </w:pPr>
            <w:r>
              <w:t>is_working</w:t>
            </w:r>
          </w:p>
        </w:tc>
        <w:tc>
          <w:tcPr>
            <w:tcW w:w="2302" w:type="dxa"/>
          </w:tcPr>
          <w:p w14:paraId="111D8002" w14:textId="19FDA9AF" w:rsidR="00A76FE6" w:rsidRPr="00C9145F" w:rsidRDefault="00A76FE6" w:rsidP="008D300A">
            <w:pPr>
              <w:pStyle w:val="a2"/>
            </w:pPr>
            <w:r w:rsidRPr="00C9145F">
              <w:t>shows whether the train is working</w:t>
            </w:r>
            <w:r>
              <w:rPr>
                <w:lang w:val="uk-UA"/>
              </w:rPr>
              <w:t xml:space="preserve"> </w:t>
            </w:r>
            <w:r>
              <w:t>in general</w:t>
            </w:r>
          </w:p>
        </w:tc>
        <w:tc>
          <w:tcPr>
            <w:tcW w:w="2302" w:type="dxa"/>
          </w:tcPr>
          <w:p w14:paraId="33C47437" w14:textId="011F77F7" w:rsidR="00A76FE6" w:rsidRDefault="00A76FE6" w:rsidP="008D300A">
            <w:pPr>
              <w:pStyle w:val="a2"/>
            </w:pPr>
            <w:r>
              <w:t>Varchar(2)</w:t>
            </w:r>
          </w:p>
        </w:tc>
      </w:tr>
    </w:tbl>
    <w:p w14:paraId="198DD53E" w14:textId="453D327F" w:rsidR="00A411D8" w:rsidRDefault="00A411D8" w:rsidP="006F645E">
      <w:pPr>
        <w:pStyle w:val="a2"/>
      </w:pPr>
    </w:p>
    <w:p w14:paraId="4AB7BC7E" w14:textId="77777777" w:rsidR="008A29B6" w:rsidRDefault="008A29B6" w:rsidP="008A29B6">
      <w:pPr>
        <w:pStyle w:val="a2"/>
      </w:pPr>
    </w:p>
    <w:p w14:paraId="36C2C912" w14:textId="7F6E6F7B" w:rsidR="008A29B6" w:rsidRDefault="008A29B6" w:rsidP="008A29B6">
      <w:pPr>
        <w:pStyle w:val="a2"/>
        <w:rPr>
          <w:ins w:id="172" w:author="Котельницький Володимир Олександрович" w:date="2024-10-20T17:53:00Z"/>
        </w:rPr>
      </w:pPr>
      <w:r>
        <w:t>Comments on table relationships</w:t>
      </w:r>
    </w:p>
    <w:p w14:paraId="57C700BC" w14:textId="7C8F4919" w:rsidR="008A29B6" w:rsidRDefault="008A29B6" w:rsidP="008A29B6">
      <w:pPr>
        <w:pStyle w:val="a2"/>
      </w:pPr>
      <w:r>
        <w:t>This table has relation ships by train_id(PK) with next tables: Schedule(train_id)</w:t>
      </w:r>
    </w:p>
    <w:p w14:paraId="1FF439B9" w14:textId="6CF972EF" w:rsidR="008A29B6" w:rsidRDefault="008A29B6" w:rsidP="008A29B6">
      <w:pPr>
        <w:pStyle w:val="a2"/>
      </w:pPr>
      <w:r>
        <w:t>With line_id(FK): line(line_id)</w:t>
      </w:r>
    </w:p>
    <w:p w14:paraId="69387A90" w14:textId="77777777" w:rsidR="008A29B6" w:rsidRDefault="008A29B6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560"/>
        <w:gridCol w:w="1417"/>
        <w:gridCol w:w="1418"/>
        <w:gridCol w:w="1418"/>
        <w:gridCol w:w="1418"/>
        <w:gridCol w:w="1418"/>
      </w:tblGrid>
      <w:tr w:rsidR="00C9145F" w:rsidRPr="00BE17E0" w14:paraId="1CCB1ED7" w14:textId="6F0D5999" w:rsidTr="00A76FE6">
        <w:trPr>
          <w:trHeight w:val="292"/>
        </w:trPr>
        <w:tc>
          <w:tcPr>
            <w:tcW w:w="1237" w:type="dxa"/>
            <w:shd w:val="clear" w:color="auto" w:fill="76CDD8"/>
          </w:tcPr>
          <w:p w14:paraId="37F04801" w14:textId="479A1BCD" w:rsidR="00C9145F" w:rsidRPr="00BE17E0" w:rsidRDefault="00C9145F" w:rsidP="00C9145F">
            <w:pPr>
              <w:pStyle w:val="a2"/>
              <w:widowControl w:val="0"/>
              <w:spacing w:line="360" w:lineRule="auto"/>
              <w:jc w:val="center"/>
              <w:rPr>
                <w:ins w:id="173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train</w:t>
            </w:r>
            <w:ins w:id="174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560" w:type="dxa"/>
            <w:shd w:val="clear" w:color="auto" w:fill="76CDD8"/>
          </w:tcPr>
          <w:p w14:paraId="18071B18" w14:textId="6465137E" w:rsidR="00C9145F" w:rsidRPr="00BE17E0" w:rsidRDefault="00C9145F" w:rsidP="00C9145F">
            <w:pPr>
              <w:pStyle w:val="a2"/>
              <w:widowControl w:val="0"/>
              <w:spacing w:line="360" w:lineRule="auto"/>
              <w:jc w:val="center"/>
              <w:rPr>
                <w:ins w:id="175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model</w:t>
            </w:r>
          </w:p>
        </w:tc>
        <w:tc>
          <w:tcPr>
            <w:tcW w:w="1417" w:type="dxa"/>
            <w:shd w:val="clear" w:color="auto" w:fill="76CDD8"/>
          </w:tcPr>
          <w:p w14:paraId="63A71B31" w14:textId="1A6629E2" w:rsidR="00C9145F" w:rsidRPr="00BE17E0" w:rsidRDefault="00C9145F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capacity`</w:t>
            </w:r>
          </w:p>
        </w:tc>
        <w:tc>
          <w:tcPr>
            <w:tcW w:w="1418" w:type="dxa"/>
            <w:shd w:val="clear" w:color="auto" w:fill="76CDD8"/>
          </w:tcPr>
          <w:p w14:paraId="6DD5AB14" w14:textId="173D487D" w:rsidR="00C9145F" w:rsidRDefault="00C9145F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Line_id</w:t>
            </w:r>
          </w:p>
        </w:tc>
        <w:tc>
          <w:tcPr>
            <w:tcW w:w="1418" w:type="dxa"/>
            <w:shd w:val="clear" w:color="auto" w:fill="76CDD8"/>
          </w:tcPr>
          <w:p w14:paraId="5B874262" w14:textId="2364DE86" w:rsidR="00C9145F" w:rsidRDefault="00A76FE6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Datefrom</w:t>
            </w:r>
          </w:p>
        </w:tc>
        <w:tc>
          <w:tcPr>
            <w:tcW w:w="1418" w:type="dxa"/>
            <w:shd w:val="clear" w:color="auto" w:fill="76CDD8"/>
          </w:tcPr>
          <w:p w14:paraId="577ED3DC" w14:textId="294D96FF" w:rsidR="00C9145F" w:rsidRDefault="00A76FE6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dateto</w:t>
            </w:r>
          </w:p>
        </w:tc>
        <w:tc>
          <w:tcPr>
            <w:tcW w:w="1418" w:type="dxa"/>
            <w:shd w:val="clear" w:color="auto" w:fill="76CDD8"/>
          </w:tcPr>
          <w:p w14:paraId="6E3336FB" w14:textId="04AE743E" w:rsidR="00C9145F" w:rsidRDefault="00A76FE6" w:rsidP="00C9145F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Is_working</w:t>
            </w:r>
          </w:p>
        </w:tc>
      </w:tr>
      <w:tr w:rsidR="00C9145F" w14:paraId="0504DA4C" w14:textId="3DD12F19" w:rsidTr="00A76FE6">
        <w:trPr>
          <w:trHeight w:val="432"/>
        </w:trPr>
        <w:tc>
          <w:tcPr>
            <w:tcW w:w="1237" w:type="dxa"/>
          </w:tcPr>
          <w:p w14:paraId="376AD122" w14:textId="77777777" w:rsidR="00C9145F" w:rsidRDefault="00C9145F" w:rsidP="00C9145F">
            <w:pPr>
              <w:pStyle w:val="a2"/>
              <w:rPr>
                <w:ins w:id="176" w:author="Котельницький Володимир Олександрович" w:date="2024-10-20T18:00:00Z"/>
              </w:rPr>
            </w:pPr>
            <w:ins w:id="177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560" w:type="dxa"/>
          </w:tcPr>
          <w:p w14:paraId="17E5D394" w14:textId="07AA5929" w:rsidR="00C9145F" w:rsidRDefault="00C9145F" w:rsidP="00C9145F">
            <w:pPr>
              <w:pStyle w:val="a2"/>
              <w:rPr>
                <w:ins w:id="178" w:author="Котельницький Володимир Олександрович" w:date="2024-10-20T18:00:00Z"/>
              </w:rPr>
            </w:pPr>
            <w:r>
              <w:t>Honda</w:t>
            </w:r>
          </w:p>
        </w:tc>
        <w:tc>
          <w:tcPr>
            <w:tcW w:w="1417" w:type="dxa"/>
          </w:tcPr>
          <w:p w14:paraId="66F2A084" w14:textId="3C8304F8" w:rsidR="00C9145F" w:rsidRDefault="00C9145F" w:rsidP="00C9145F">
            <w:pPr>
              <w:pStyle w:val="a2"/>
              <w:rPr>
                <w:ins w:id="179" w:author="Котельницький Володимир Олександрович" w:date="2024-10-20T18:00:00Z"/>
              </w:rPr>
            </w:pPr>
            <w:r>
              <w:t>45</w:t>
            </w:r>
          </w:p>
        </w:tc>
        <w:tc>
          <w:tcPr>
            <w:tcW w:w="1418" w:type="dxa"/>
          </w:tcPr>
          <w:p w14:paraId="5EFEC808" w14:textId="09626A00" w:rsidR="00C9145F" w:rsidRDefault="00C9145F" w:rsidP="00C9145F">
            <w:pPr>
              <w:pStyle w:val="a2"/>
            </w:pPr>
            <w:r>
              <w:t>1</w:t>
            </w:r>
          </w:p>
        </w:tc>
        <w:tc>
          <w:tcPr>
            <w:tcW w:w="1418" w:type="dxa"/>
          </w:tcPr>
          <w:p w14:paraId="03B17D16" w14:textId="72D1189F" w:rsidR="00C9145F" w:rsidRDefault="00A76FE6" w:rsidP="00C9145F">
            <w:pPr>
              <w:pStyle w:val="a2"/>
            </w:pPr>
            <w:r>
              <w:t>20.12.2020</w:t>
            </w:r>
          </w:p>
        </w:tc>
        <w:tc>
          <w:tcPr>
            <w:tcW w:w="1418" w:type="dxa"/>
          </w:tcPr>
          <w:p w14:paraId="0BF88271" w14:textId="6233F343" w:rsidR="00C9145F" w:rsidRDefault="00A76FE6" w:rsidP="00C9145F">
            <w:pPr>
              <w:pStyle w:val="a2"/>
            </w:pPr>
            <w:r>
              <w:t>13.01.2023</w:t>
            </w:r>
          </w:p>
        </w:tc>
        <w:tc>
          <w:tcPr>
            <w:tcW w:w="1418" w:type="dxa"/>
          </w:tcPr>
          <w:p w14:paraId="1D08ABEC" w14:textId="01332878" w:rsidR="00C9145F" w:rsidRDefault="00A76FE6" w:rsidP="00C9145F">
            <w:pPr>
              <w:pStyle w:val="a2"/>
            </w:pPr>
            <w:r>
              <w:t xml:space="preserve"> N (NO)</w:t>
            </w:r>
          </w:p>
        </w:tc>
      </w:tr>
    </w:tbl>
    <w:p w14:paraId="5BDC9295" w14:textId="1A493F51" w:rsidR="00A411D8" w:rsidRDefault="00A411D8" w:rsidP="006F645E">
      <w:pPr>
        <w:pStyle w:val="a2"/>
      </w:pPr>
    </w:p>
    <w:p w14:paraId="070EBBB4" w14:textId="5B43A17C" w:rsidR="00A411D8" w:rsidRDefault="00A411D8" w:rsidP="006F645E">
      <w:pPr>
        <w:pStyle w:val="a2"/>
      </w:pPr>
    </w:p>
    <w:p w14:paraId="4C96FB9F" w14:textId="573FD9FA" w:rsidR="00A411D8" w:rsidRDefault="00A411D8" w:rsidP="006F645E">
      <w:pPr>
        <w:pStyle w:val="a2"/>
      </w:pPr>
    </w:p>
    <w:p w14:paraId="479A3625" w14:textId="2037F82F" w:rsidR="00A411D8" w:rsidRDefault="00A411D8" w:rsidP="006F645E">
      <w:pPr>
        <w:pStyle w:val="a2"/>
      </w:pPr>
    </w:p>
    <w:p w14:paraId="1E38E28A" w14:textId="07579C35" w:rsidR="00A411D8" w:rsidRDefault="00A411D8" w:rsidP="006F645E">
      <w:pPr>
        <w:pStyle w:val="a2"/>
      </w:pPr>
    </w:p>
    <w:p w14:paraId="47104916" w14:textId="7D62813D" w:rsidR="00A411D8" w:rsidRPr="00B40EBA" w:rsidRDefault="00A411D8" w:rsidP="006F645E">
      <w:pPr>
        <w:pStyle w:val="a2"/>
        <w:rPr>
          <w:color w:val="FF0000"/>
          <w:sz w:val="24"/>
          <w:szCs w:val="24"/>
        </w:rPr>
      </w:pPr>
      <w:r w:rsidRPr="00B40EBA">
        <w:rPr>
          <w:color w:val="FF0000"/>
          <w:sz w:val="24"/>
          <w:szCs w:val="24"/>
        </w:rPr>
        <w:t>4.SCHEDULE</w:t>
      </w:r>
    </w:p>
    <w:p w14:paraId="4704FDB1" w14:textId="7F9078A5" w:rsidR="00A411D8" w:rsidRDefault="00A411D8" w:rsidP="006F645E">
      <w:pPr>
        <w:pStyle w:val="a2"/>
      </w:pPr>
      <w:r>
        <w:t>Contains information about train schedules.</w:t>
      </w:r>
    </w:p>
    <w:p w14:paraId="1FB4CDDA" w14:textId="77777777" w:rsidR="00A411D8" w:rsidRDefault="00A411D8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097A16A7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57BEC82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2E2D38D8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17EA8A51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1BC902B8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18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18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7755F3" w14:paraId="0C505B0B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2BC3B4EC" w14:textId="60A62F1E" w:rsidR="007755F3" w:rsidRDefault="007755F3" w:rsidP="008D300A">
            <w:pPr>
              <w:pStyle w:val="a2"/>
              <w:rPr>
                <w:ins w:id="188" w:author="Котельницький Володимир Олександрович" w:date="2024-10-20T17:58:00Z"/>
              </w:rPr>
            </w:pPr>
            <w:r>
              <w:t>Schedule</w:t>
            </w:r>
          </w:p>
        </w:tc>
        <w:tc>
          <w:tcPr>
            <w:tcW w:w="2302" w:type="dxa"/>
          </w:tcPr>
          <w:p w14:paraId="0E009AAD" w14:textId="767469DB" w:rsidR="007755F3" w:rsidRDefault="007755F3" w:rsidP="008D300A">
            <w:pPr>
              <w:pStyle w:val="a2"/>
              <w:rPr>
                <w:ins w:id="189" w:author="Котельницький Володимир Олександрович" w:date="2024-10-20T17:58:00Z"/>
              </w:rPr>
            </w:pPr>
            <w:r>
              <w:t>schedule</w:t>
            </w:r>
            <w:ins w:id="190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483AA9A0" w14:textId="73107B78" w:rsidR="007755F3" w:rsidRDefault="007755F3" w:rsidP="008D300A">
            <w:pPr>
              <w:pStyle w:val="a2"/>
            </w:pPr>
            <w:r>
              <w:t xml:space="preserve">Unique identifier for the schedule entry </w:t>
            </w:r>
            <w:ins w:id="191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0D8A439B" w14:textId="77777777" w:rsidR="007755F3" w:rsidRDefault="007755F3" w:rsidP="008D300A">
            <w:pPr>
              <w:pStyle w:val="a2"/>
              <w:rPr>
                <w:ins w:id="192" w:author="Котельницький Володимир Олександрович" w:date="2024-10-20T17:58:00Z"/>
              </w:rPr>
            </w:pPr>
            <w:ins w:id="193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7755F3" w14:paraId="01E3569A" w14:textId="77777777" w:rsidTr="008D300A">
        <w:trPr>
          <w:trHeight w:val="432"/>
        </w:trPr>
        <w:tc>
          <w:tcPr>
            <w:tcW w:w="2302" w:type="dxa"/>
            <w:vMerge/>
          </w:tcPr>
          <w:p w14:paraId="01C15E49" w14:textId="77777777" w:rsidR="007755F3" w:rsidRDefault="007755F3" w:rsidP="008D300A">
            <w:pPr>
              <w:pStyle w:val="a2"/>
              <w:rPr>
                <w:ins w:id="194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724ACD37" w14:textId="48D56CCB" w:rsidR="007755F3" w:rsidRDefault="007755F3" w:rsidP="008D300A">
            <w:pPr>
              <w:pStyle w:val="a2"/>
              <w:rPr>
                <w:ins w:id="195" w:author="Котельницький Володимир Олександрович" w:date="2024-10-20T17:58:00Z"/>
              </w:rPr>
            </w:pPr>
            <w:r>
              <w:t>train_id</w:t>
            </w:r>
          </w:p>
        </w:tc>
        <w:tc>
          <w:tcPr>
            <w:tcW w:w="2302" w:type="dxa"/>
          </w:tcPr>
          <w:p w14:paraId="3AAFA7C0" w14:textId="0C11B4EA" w:rsidR="007755F3" w:rsidRPr="00E723E1" w:rsidRDefault="007755F3" w:rsidP="008D300A">
            <w:pPr>
              <w:pStyle w:val="a2"/>
              <w:rPr>
                <w:ins w:id="196" w:author="Котельницький Володимир Олександрович" w:date="2024-10-20T17:58:00Z"/>
              </w:rPr>
            </w:pPr>
            <w:r>
              <w:t>Foreign key referencing the train (FK)</w:t>
            </w:r>
          </w:p>
        </w:tc>
        <w:tc>
          <w:tcPr>
            <w:tcW w:w="2302" w:type="dxa"/>
          </w:tcPr>
          <w:p w14:paraId="7FC34963" w14:textId="5EDDF31D" w:rsidR="007755F3" w:rsidRDefault="007755F3" w:rsidP="008D300A">
            <w:pPr>
              <w:pStyle w:val="a2"/>
              <w:rPr>
                <w:ins w:id="197" w:author="Котельницький Володимир Олександрович" w:date="2024-10-20T17:58:00Z"/>
              </w:rPr>
            </w:pPr>
            <w:r>
              <w:t>INT</w:t>
            </w:r>
          </w:p>
        </w:tc>
      </w:tr>
      <w:tr w:rsidR="007755F3" w14:paraId="6E0BD859" w14:textId="77777777" w:rsidTr="008D300A">
        <w:trPr>
          <w:trHeight w:val="432"/>
        </w:trPr>
        <w:tc>
          <w:tcPr>
            <w:tcW w:w="2302" w:type="dxa"/>
            <w:vMerge/>
          </w:tcPr>
          <w:p w14:paraId="097DFA56" w14:textId="77777777" w:rsidR="007755F3" w:rsidRDefault="007755F3" w:rsidP="008D300A">
            <w:pPr>
              <w:pStyle w:val="a2"/>
              <w:rPr>
                <w:ins w:id="198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0F9650D" w14:textId="4C008F64" w:rsidR="007755F3" w:rsidRDefault="007755F3" w:rsidP="008D300A">
            <w:pPr>
              <w:pStyle w:val="a2"/>
              <w:rPr>
                <w:ins w:id="199" w:author="Котельницький Володимир Олександрович" w:date="2024-10-20T17:58:00Z"/>
              </w:rPr>
            </w:pPr>
            <w:r>
              <w:t>station_id</w:t>
            </w:r>
          </w:p>
        </w:tc>
        <w:tc>
          <w:tcPr>
            <w:tcW w:w="2302" w:type="dxa"/>
          </w:tcPr>
          <w:p w14:paraId="3AA669D9" w14:textId="6892B9D3" w:rsidR="007755F3" w:rsidRDefault="007755F3" w:rsidP="008D300A">
            <w:pPr>
              <w:pStyle w:val="a2"/>
              <w:rPr>
                <w:ins w:id="200" w:author="Котельницький Володимир Олександрович" w:date="2024-10-20T17:58:00Z"/>
              </w:rPr>
            </w:pPr>
            <w:r>
              <w:t>Foreign key referencing the station (FK)</w:t>
            </w:r>
          </w:p>
        </w:tc>
        <w:tc>
          <w:tcPr>
            <w:tcW w:w="2302" w:type="dxa"/>
          </w:tcPr>
          <w:p w14:paraId="1D3774FD" w14:textId="77777777" w:rsidR="007755F3" w:rsidRDefault="007755F3" w:rsidP="008D300A">
            <w:pPr>
              <w:pStyle w:val="a2"/>
            </w:pPr>
            <w:r>
              <w:t>INT</w:t>
            </w:r>
          </w:p>
          <w:p w14:paraId="738FC880" w14:textId="77777777" w:rsidR="007755F3" w:rsidRDefault="007755F3" w:rsidP="008D300A">
            <w:pPr>
              <w:pStyle w:val="a2"/>
              <w:rPr>
                <w:ins w:id="201" w:author="Котельницький Володимир Олександрович" w:date="2024-10-20T17:58:00Z"/>
              </w:rPr>
            </w:pPr>
          </w:p>
        </w:tc>
      </w:tr>
      <w:tr w:rsidR="007755F3" w14:paraId="550CD128" w14:textId="77777777" w:rsidTr="008D300A">
        <w:trPr>
          <w:trHeight w:val="432"/>
        </w:trPr>
        <w:tc>
          <w:tcPr>
            <w:tcW w:w="2302" w:type="dxa"/>
            <w:vMerge/>
          </w:tcPr>
          <w:p w14:paraId="5777C64B" w14:textId="77777777" w:rsidR="007755F3" w:rsidRDefault="007755F3" w:rsidP="008D300A">
            <w:pPr>
              <w:pStyle w:val="a2"/>
            </w:pPr>
          </w:p>
        </w:tc>
        <w:tc>
          <w:tcPr>
            <w:tcW w:w="2302" w:type="dxa"/>
          </w:tcPr>
          <w:p w14:paraId="28FEFDBE" w14:textId="08CF03F2" w:rsidR="007755F3" w:rsidRDefault="007755F3" w:rsidP="008D300A">
            <w:pPr>
              <w:pStyle w:val="a2"/>
            </w:pPr>
            <w:r>
              <w:t>arrival_time</w:t>
            </w:r>
          </w:p>
        </w:tc>
        <w:tc>
          <w:tcPr>
            <w:tcW w:w="2302" w:type="dxa"/>
          </w:tcPr>
          <w:p w14:paraId="59593B56" w14:textId="276F1912" w:rsidR="007755F3" w:rsidRDefault="007755F3" w:rsidP="008D300A">
            <w:pPr>
              <w:pStyle w:val="a2"/>
            </w:pPr>
            <w:r>
              <w:t>Time when the train arrives at the station</w:t>
            </w:r>
          </w:p>
        </w:tc>
        <w:tc>
          <w:tcPr>
            <w:tcW w:w="2302" w:type="dxa"/>
          </w:tcPr>
          <w:p w14:paraId="4F463FDD" w14:textId="76FFF2DD" w:rsidR="007755F3" w:rsidRDefault="007755F3" w:rsidP="008D300A">
            <w:pPr>
              <w:pStyle w:val="a2"/>
            </w:pPr>
            <w:r>
              <w:t>TIME</w:t>
            </w:r>
          </w:p>
        </w:tc>
      </w:tr>
      <w:tr w:rsidR="007755F3" w14:paraId="14E44243" w14:textId="77777777" w:rsidTr="008D300A">
        <w:trPr>
          <w:trHeight w:val="432"/>
        </w:trPr>
        <w:tc>
          <w:tcPr>
            <w:tcW w:w="2302" w:type="dxa"/>
            <w:vMerge/>
          </w:tcPr>
          <w:p w14:paraId="69872A14" w14:textId="77777777" w:rsidR="007755F3" w:rsidRDefault="007755F3" w:rsidP="008D300A">
            <w:pPr>
              <w:pStyle w:val="a2"/>
            </w:pPr>
          </w:p>
        </w:tc>
        <w:tc>
          <w:tcPr>
            <w:tcW w:w="2302" w:type="dxa"/>
          </w:tcPr>
          <w:p w14:paraId="016642E5" w14:textId="23278AFB" w:rsidR="007755F3" w:rsidRDefault="007755F3" w:rsidP="008D300A">
            <w:pPr>
              <w:pStyle w:val="a2"/>
            </w:pPr>
            <w:r>
              <w:t>day_of_week</w:t>
            </w:r>
          </w:p>
        </w:tc>
        <w:tc>
          <w:tcPr>
            <w:tcW w:w="2302" w:type="dxa"/>
          </w:tcPr>
          <w:p w14:paraId="4B2107CF" w14:textId="0BA5FEB4" w:rsidR="007755F3" w:rsidRDefault="007755F3" w:rsidP="008D300A">
            <w:pPr>
              <w:pStyle w:val="a2"/>
            </w:pPr>
            <w:r>
              <w:t>Day of the week for which this schedule applies</w:t>
            </w:r>
          </w:p>
        </w:tc>
        <w:tc>
          <w:tcPr>
            <w:tcW w:w="2302" w:type="dxa"/>
          </w:tcPr>
          <w:p w14:paraId="4D356804" w14:textId="13A63A25" w:rsidR="007755F3" w:rsidRDefault="007755F3" w:rsidP="008D300A">
            <w:pPr>
              <w:pStyle w:val="a2"/>
            </w:pPr>
            <w:r>
              <w:t>varchar</w:t>
            </w:r>
          </w:p>
        </w:tc>
      </w:tr>
    </w:tbl>
    <w:p w14:paraId="67C0DD7F" w14:textId="33E86B17" w:rsidR="00A411D8" w:rsidRDefault="00A411D8" w:rsidP="00A411D8">
      <w:pPr>
        <w:pStyle w:val="a2"/>
      </w:pPr>
    </w:p>
    <w:p w14:paraId="68E611C5" w14:textId="77777777" w:rsidR="008A29B6" w:rsidRDefault="008A29B6" w:rsidP="008A29B6">
      <w:pPr>
        <w:pStyle w:val="a2"/>
        <w:rPr>
          <w:ins w:id="202" w:author="Котельницький Володимир Олександрович" w:date="2024-10-20T17:53:00Z"/>
        </w:rPr>
      </w:pPr>
      <w:r>
        <w:t>Comments on table relationships</w:t>
      </w:r>
    </w:p>
    <w:p w14:paraId="5D449459" w14:textId="1481D193" w:rsidR="008A29B6" w:rsidRDefault="008A29B6" w:rsidP="008A29B6">
      <w:pPr>
        <w:pStyle w:val="a2"/>
      </w:pPr>
      <w:r>
        <w:t xml:space="preserve">This table has relation ships by </w:t>
      </w:r>
      <w:r w:rsidR="00E454EC">
        <w:t>train_id</w:t>
      </w:r>
      <w:r>
        <w:t>(</w:t>
      </w:r>
      <w:r w:rsidR="00E454EC">
        <w:t>F</w:t>
      </w:r>
      <w:r>
        <w:t xml:space="preserve">K) with next table: </w:t>
      </w:r>
      <w:r w:rsidR="00E454EC">
        <w:t>Train</w:t>
      </w:r>
      <w:r>
        <w:t>(train_id)</w:t>
      </w:r>
    </w:p>
    <w:p w14:paraId="2F45051C" w14:textId="2048FBF7" w:rsidR="00E454EC" w:rsidRDefault="00E454EC" w:rsidP="00E454EC">
      <w:pPr>
        <w:pStyle w:val="a2"/>
      </w:pPr>
      <w:r>
        <w:t>This table has relation ships by station_id(FK) with next table: Station (Station_id)</w:t>
      </w:r>
    </w:p>
    <w:p w14:paraId="6092557A" w14:textId="77777777" w:rsidR="008A29B6" w:rsidRDefault="008A29B6" w:rsidP="00A411D8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  <w:gridCol w:w="2302"/>
      </w:tblGrid>
      <w:tr w:rsidR="00A411D8" w:rsidRPr="00BE17E0" w14:paraId="403FE397" w14:textId="6913299C" w:rsidTr="00A411D8">
        <w:trPr>
          <w:trHeight w:val="292"/>
        </w:trPr>
        <w:tc>
          <w:tcPr>
            <w:tcW w:w="2302" w:type="dxa"/>
            <w:shd w:val="clear" w:color="auto" w:fill="76CDD8"/>
          </w:tcPr>
          <w:p w14:paraId="6CFE358A" w14:textId="032FFE35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03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schedule</w:t>
            </w:r>
            <w:ins w:id="204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2302" w:type="dxa"/>
            <w:shd w:val="clear" w:color="auto" w:fill="76CDD8"/>
          </w:tcPr>
          <w:p w14:paraId="6F58D841" w14:textId="7E856CB2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05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train_id</w:t>
            </w:r>
          </w:p>
        </w:tc>
        <w:tc>
          <w:tcPr>
            <w:tcW w:w="2302" w:type="dxa"/>
            <w:shd w:val="clear" w:color="auto" w:fill="76CDD8"/>
          </w:tcPr>
          <w:p w14:paraId="3E6D2FD2" w14:textId="03799951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station_id</w:t>
            </w:r>
          </w:p>
        </w:tc>
        <w:tc>
          <w:tcPr>
            <w:tcW w:w="2302" w:type="dxa"/>
            <w:shd w:val="clear" w:color="auto" w:fill="76CDD8"/>
          </w:tcPr>
          <w:p w14:paraId="7DD06F04" w14:textId="0EDADE75" w:rsidR="00A411D8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arrival_time</w:t>
            </w:r>
          </w:p>
        </w:tc>
        <w:tc>
          <w:tcPr>
            <w:tcW w:w="2302" w:type="dxa"/>
            <w:shd w:val="clear" w:color="auto" w:fill="76CDD8"/>
          </w:tcPr>
          <w:p w14:paraId="1F30262F" w14:textId="6AFD52C5" w:rsidR="00A411D8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day_of_week</w:t>
            </w:r>
          </w:p>
        </w:tc>
      </w:tr>
      <w:tr w:rsidR="00A411D8" w14:paraId="7DFE4F5F" w14:textId="15358AC1" w:rsidTr="00A411D8">
        <w:trPr>
          <w:trHeight w:val="432"/>
        </w:trPr>
        <w:tc>
          <w:tcPr>
            <w:tcW w:w="2302" w:type="dxa"/>
          </w:tcPr>
          <w:p w14:paraId="6E0AEA80" w14:textId="77777777" w:rsidR="00A411D8" w:rsidRDefault="00A411D8" w:rsidP="008D300A">
            <w:pPr>
              <w:pStyle w:val="a2"/>
              <w:rPr>
                <w:ins w:id="206" w:author="Котельницький Володимир Олександрович" w:date="2024-10-20T18:00:00Z"/>
              </w:rPr>
            </w:pPr>
            <w:ins w:id="207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2302" w:type="dxa"/>
          </w:tcPr>
          <w:p w14:paraId="33D317C1" w14:textId="31E67324" w:rsidR="00A411D8" w:rsidRDefault="00A411D8" w:rsidP="008D300A">
            <w:pPr>
              <w:pStyle w:val="a2"/>
              <w:rPr>
                <w:ins w:id="208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2302" w:type="dxa"/>
          </w:tcPr>
          <w:p w14:paraId="44430647" w14:textId="42FAA398" w:rsidR="00A411D8" w:rsidRDefault="00A411D8" w:rsidP="008D300A">
            <w:pPr>
              <w:pStyle w:val="a2"/>
              <w:rPr>
                <w:ins w:id="209" w:author="Котельницький Володимир Олександрович" w:date="2024-10-20T18:00:00Z"/>
              </w:rPr>
            </w:pPr>
            <w:r>
              <w:t>1</w:t>
            </w:r>
          </w:p>
        </w:tc>
        <w:tc>
          <w:tcPr>
            <w:tcW w:w="2302" w:type="dxa"/>
          </w:tcPr>
          <w:p w14:paraId="5A54B05A" w14:textId="2C9BCF0B" w:rsidR="00A411D8" w:rsidRDefault="00DD09B6" w:rsidP="008D300A">
            <w:pPr>
              <w:pStyle w:val="a2"/>
            </w:pPr>
            <w:r>
              <w:t>20:35 03.10.2024</w:t>
            </w:r>
          </w:p>
        </w:tc>
        <w:tc>
          <w:tcPr>
            <w:tcW w:w="2302" w:type="dxa"/>
          </w:tcPr>
          <w:p w14:paraId="4218D200" w14:textId="25DF81F1" w:rsidR="00A411D8" w:rsidRDefault="00A411D8" w:rsidP="008D300A">
            <w:pPr>
              <w:pStyle w:val="a2"/>
            </w:pPr>
            <w:r>
              <w:t>Monday</w:t>
            </w:r>
          </w:p>
        </w:tc>
      </w:tr>
    </w:tbl>
    <w:p w14:paraId="0643E384" w14:textId="19F0C7D5" w:rsidR="00A411D8" w:rsidRDefault="00A411D8" w:rsidP="006F645E">
      <w:pPr>
        <w:pStyle w:val="a2"/>
      </w:pPr>
    </w:p>
    <w:p w14:paraId="5873E838" w14:textId="77777777" w:rsidR="00E454EC" w:rsidRDefault="00E454EC" w:rsidP="006F645E">
      <w:pPr>
        <w:pStyle w:val="a2"/>
      </w:pPr>
    </w:p>
    <w:p w14:paraId="35CFD02E" w14:textId="77777777" w:rsidR="00E454EC" w:rsidRDefault="00E454EC" w:rsidP="006F645E">
      <w:pPr>
        <w:pStyle w:val="a2"/>
      </w:pPr>
    </w:p>
    <w:p w14:paraId="395C6A01" w14:textId="77777777" w:rsidR="00E454EC" w:rsidRDefault="00E454EC" w:rsidP="006F645E">
      <w:pPr>
        <w:pStyle w:val="a2"/>
      </w:pPr>
    </w:p>
    <w:p w14:paraId="33ADC3E9" w14:textId="77777777" w:rsidR="00E454EC" w:rsidRDefault="00E454EC" w:rsidP="006F645E">
      <w:pPr>
        <w:pStyle w:val="a2"/>
      </w:pPr>
    </w:p>
    <w:p w14:paraId="6B869AC3" w14:textId="77777777" w:rsidR="00E454EC" w:rsidRDefault="00E454EC" w:rsidP="006F645E">
      <w:pPr>
        <w:pStyle w:val="a2"/>
      </w:pPr>
    </w:p>
    <w:p w14:paraId="452EEA61" w14:textId="2C419890" w:rsidR="007755F3" w:rsidRPr="00B40EBA" w:rsidRDefault="007755F3" w:rsidP="006F645E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>5. Employee</w:t>
      </w:r>
    </w:p>
    <w:p w14:paraId="0FA2BE10" w14:textId="77777777" w:rsidR="007755F3" w:rsidRDefault="007755F3" w:rsidP="006F645E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A411D8" w:rsidRPr="00BE17E0" w14:paraId="24DBFD3D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2D7AFBC6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1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6219A99A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1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0D8C6E83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1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5F784AD7" w14:textId="77777777" w:rsidR="00A411D8" w:rsidRPr="00BE17E0" w:rsidRDefault="00A411D8" w:rsidP="008D300A">
            <w:pPr>
              <w:pStyle w:val="a2"/>
              <w:widowControl w:val="0"/>
              <w:spacing w:line="360" w:lineRule="auto"/>
              <w:jc w:val="center"/>
              <w:rPr>
                <w:ins w:id="21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1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A76FE6" w14:paraId="5626EC71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268ECC8D" w14:textId="480A329D" w:rsidR="00A76FE6" w:rsidRDefault="00A76FE6" w:rsidP="008D300A">
            <w:pPr>
              <w:pStyle w:val="a2"/>
              <w:rPr>
                <w:ins w:id="218" w:author="Котельницький Володимир Олександрович" w:date="2024-10-20T17:58:00Z"/>
              </w:rPr>
            </w:pPr>
            <w:r>
              <w:t>Employee</w:t>
            </w:r>
          </w:p>
        </w:tc>
        <w:tc>
          <w:tcPr>
            <w:tcW w:w="2302" w:type="dxa"/>
          </w:tcPr>
          <w:p w14:paraId="4F4A0A53" w14:textId="0A9C6EB1" w:rsidR="00A76FE6" w:rsidRDefault="00A76FE6" w:rsidP="008D300A">
            <w:pPr>
              <w:pStyle w:val="a2"/>
              <w:rPr>
                <w:ins w:id="219" w:author="Котельницький Володимир Олександрович" w:date="2024-10-20T17:58:00Z"/>
              </w:rPr>
            </w:pPr>
            <w:r>
              <w:t>employee</w:t>
            </w:r>
            <w:ins w:id="220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667AE878" w14:textId="35BBB14B" w:rsidR="00A76FE6" w:rsidRDefault="00A76FE6" w:rsidP="008D300A">
            <w:pPr>
              <w:pStyle w:val="a2"/>
            </w:pPr>
            <w:r>
              <w:t xml:space="preserve">Unique identifier for the employee </w:t>
            </w:r>
            <w:ins w:id="221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14352707" w14:textId="77777777" w:rsidR="00A76FE6" w:rsidRDefault="00A76FE6" w:rsidP="008D300A">
            <w:pPr>
              <w:pStyle w:val="a2"/>
              <w:rPr>
                <w:ins w:id="222" w:author="Котельницький Володимир Олександрович" w:date="2024-10-20T17:58:00Z"/>
              </w:rPr>
            </w:pPr>
            <w:ins w:id="223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15F82BDC" w14:textId="77777777" w:rsidTr="008D300A">
        <w:trPr>
          <w:trHeight w:val="432"/>
        </w:trPr>
        <w:tc>
          <w:tcPr>
            <w:tcW w:w="2302" w:type="dxa"/>
            <w:vMerge/>
          </w:tcPr>
          <w:p w14:paraId="2E498E08" w14:textId="77777777" w:rsidR="00A76FE6" w:rsidRDefault="00A76FE6" w:rsidP="008D300A">
            <w:pPr>
              <w:pStyle w:val="a2"/>
              <w:rPr>
                <w:ins w:id="224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56DAA0B9" w14:textId="5E16D486" w:rsidR="00A76FE6" w:rsidRDefault="00A76FE6" w:rsidP="008D300A">
            <w:pPr>
              <w:pStyle w:val="a2"/>
              <w:rPr>
                <w:ins w:id="225" w:author="Котельницький Володимир Олександрович" w:date="2024-10-20T17:58:00Z"/>
              </w:rPr>
            </w:pPr>
            <w:r>
              <w:t>First_name</w:t>
            </w:r>
          </w:p>
        </w:tc>
        <w:tc>
          <w:tcPr>
            <w:tcW w:w="2302" w:type="dxa"/>
          </w:tcPr>
          <w:p w14:paraId="1C54AE8E" w14:textId="0FF252C7" w:rsidR="00A76FE6" w:rsidRPr="00E723E1" w:rsidRDefault="00A76FE6" w:rsidP="008D300A">
            <w:pPr>
              <w:pStyle w:val="a2"/>
              <w:rPr>
                <w:ins w:id="226" w:author="Котельницький Володимир Олександрович" w:date="2024-10-20T17:58:00Z"/>
              </w:rPr>
            </w:pPr>
            <w:r>
              <w:t xml:space="preserve">First name of the employee </w:t>
            </w:r>
          </w:p>
        </w:tc>
        <w:tc>
          <w:tcPr>
            <w:tcW w:w="2302" w:type="dxa"/>
          </w:tcPr>
          <w:p w14:paraId="77B92CCA" w14:textId="46157C4C" w:rsidR="00A76FE6" w:rsidRDefault="00A76FE6" w:rsidP="008D300A">
            <w:pPr>
              <w:pStyle w:val="a2"/>
              <w:rPr>
                <w:ins w:id="227" w:author="Котельницький Володимир Олександрович" w:date="2024-10-20T17:58:00Z"/>
              </w:rPr>
            </w:pPr>
            <w:r>
              <w:t>varchar</w:t>
            </w:r>
          </w:p>
        </w:tc>
      </w:tr>
      <w:tr w:rsidR="00A76FE6" w14:paraId="7C33A5BF" w14:textId="77777777" w:rsidTr="008D300A">
        <w:trPr>
          <w:trHeight w:val="432"/>
        </w:trPr>
        <w:tc>
          <w:tcPr>
            <w:tcW w:w="2302" w:type="dxa"/>
            <w:vMerge/>
          </w:tcPr>
          <w:p w14:paraId="6CB74EBE" w14:textId="77777777" w:rsidR="00A76FE6" w:rsidRDefault="00A76FE6" w:rsidP="008D300A">
            <w:pPr>
              <w:pStyle w:val="a2"/>
              <w:rPr>
                <w:ins w:id="228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F54B53A" w14:textId="6DB95835" w:rsidR="00A76FE6" w:rsidRDefault="00A76FE6" w:rsidP="008D300A">
            <w:pPr>
              <w:pStyle w:val="a2"/>
              <w:rPr>
                <w:ins w:id="229" w:author="Котельницький Володимир Олександрович" w:date="2024-10-20T17:58:00Z"/>
              </w:rPr>
            </w:pPr>
            <w:r>
              <w:t>Last_name</w:t>
            </w:r>
          </w:p>
        </w:tc>
        <w:tc>
          <w:tcPr>
            <w:tcW w:w="2302" w:type="dxa"/>
          </w:tcPr>
          <w:p w14:paraId="7FB9429D" w14:textId="5D82E248" w:rsidR="00A76FE6" w:rsidRDefault="00A76FE6" w:rsidP="008D300A">
            <w:pPr>
              <w:pStyle w:val="a2"/>
              <w:rPr>
                <w:ins w:id="230" w:author="Котельницький Володимир Олександрович" w:date="2024-10-20T17:58:00Z"/>
              </w:rPr>
            </w:pPr>
            <w:r>
              <w:t xml:space="preserve">Last name of the employee </w:t>
            </w:r>
          </w:p>
        </w:tc>
        <w:tc>
          <w:tcPr>
            <w:tcW w:w="2302" w:type="dxa"/>
          </w:tcPr>
          <w:p w14:paraId="013D8B5B" w14:textId="51BCC774" w:rsidR="00A76FE6" w:rsidRDefault="00A76FE6" w:rsidP="008D300A">
            <w:pPr>
              <w:pStyle w:val="a2"/>
            </w:pPr>
            <w:r>
              <w:t>varchar</w:t>
            </w:r>
          </w:p>
          <w:p w14:paraId="3117E186" w14:textId="77777777" w:rsidR="00A76FE6" w:rsidRDefault="00A76FE6" w:rsidP="008D300A">
            <w:pPr>
              <w:pStyle w:val="a2"/>
              <w:rPr>
                <w:ins w:id="231" w:author="Котельницький Володимир Олександрович" w:date="2024-10-20T17:58:00Z"/>
              </w:rPr>
            </w:pPr>
          </w:p>
        </w:tc>
      </w:tr>
      <w:tr w:rsidR="00A76FE6" w14:paraId="1C2EE6C9" w14:textId="77777777" w:rsidTr="008D300A">
        <w:trPr>
          <w:trHeight w:val="432"/>
        </w:trPr>
        <w:tc>
          <w:tcPr>
            <w:tcW w:w="2302" w:type="dxa"/>
            <w:vMerge/>
          </w:tcPr>
          <w:p w14:paraId="646A9472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67CDCBFA" w14:textId="39EE5F4C" w:rsidR="00A76FE6" w:rsidRDefault="00A76FE6" w:rsidP="008D300A">
            <w:pPr>
              <w:pStyle w:val="a2"/>
            </w:pPr>
            <w:r>
              <w:t>Date_of_birth</w:t>
            </w:r>
          </w:p>
        </w:tc>
        <w:tc>
          <w:tcPr>
            <w:tcW w:w="2302" w:type="dxa"/>
          </w:tcPr>
          <w:p w14:paraId="5D172B9B" w14:textId="1FB268F7" w:rsidR="00A76FE6" w:rsidRDefault="00A76FE6" w:rsidP="008D300A">
            <w:pPr>
              <w:pStyle w:val="a2"/>
            </w:pPr>
            <w:r>
              <w:t>Date of birth of the employee</w:t>
            </w:r>
          </w:p>
        </w:tc>
        <w:tc>
          <w:tcPr>
            <w:tcW w:w="2302" w:type="dxa"/>
          </w:tcPr>
          <w:p w14:paraId="5CF0C7D4" w14:textId="476CC143" w:rsidR="00A76FE6" w:rsidRDefault="00A76FE6" w:rsidP="008D300A">
            <w:pPr>
              <w:pStyle w:val="a2"/>
            </w:pPr>
            <w:r>
              <w:t>date</w:t>
            </w:r>
          </w:p>
        </w:tc>
      </w:tr>
      <w:tr w:rsidR="00A76FE6" w14:paraId="5E009196" w14:textId="77777777" w:rsidTr="008D300A">
        <w:trPr>
          <w:trHeight w:val="432"/>
        </w:trPr>
        <w:tc>
          <w:tcPr>
            <w:tcW w:w="2302" w:type="dxa"/>
            <w:vMerge/>
          </w:tcPr>
          <w:p w14:paraId="4E586D88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316EE34F" w14:textId="290FC8DD" w:rsidR="00A76FE6" w:rsidRDefault="00A76FE6" w:rsidP="008D300A">
            <w:pPr>
              <w:pStyle w:val="a2"/>
            </w:pPr>
            <w:r>
              <w:t>Position_id</w:t>
            </w:r>
          </w:p>
        </w:tc>
        <w:tc>
          <w:tcPr>
            <w:tcW w:w="2302" w:type="dxa"/>
          </w:tcPr>
          <w:p w14:paraId="06130C91" w14:textId="312B4D90" w:rsidR="00A76FE6" w:rsidRDefault="00A76FE6" w:rsidP="008D300A">
            <w:pPr>
              <w:pStyle w:val="a2"/>
            </w:pPr>
            <w:r>
              <w:t>Foreign key referencing the employee's position (FK)</w:t>
            </w:r>
          </w:p>
        </w:tc>
        <w:tc>
          <w:tcPr>
            <w:tcW w:w="2302" w:type="dxa"/>
          </w:tcPr>
          <w:p w14:paraId="23D5D95D" w14:textId="6626D5E7" w:rsidR="00A76FE6" w:rsidRDefault="00A76FE6" w:rsidP="008D300A">
            <w:pPr>
              <w:pStyle w:val="a2"/>
            </w:pPr>
            <w:r>
              <w:t>INT</w:t>
            </w:r>
          </w:p>
        </w:tc>
      </w:tr>
      <w:tr w:rsidR="00A76FE6" w14:paraId="471799F7" w14:textId="77777777" w:rsidTr="008D300A">
        <w:trPr>
          <w:trHeight w:val="432"/>
        </w:trPr>
        <w:tc>
          <w:tcPr>
            <w:tcW w:w="2302" w:type="dxa"/>
            <w:vMerge/>
          </w:tcPr>
          <w:p w14:paraId="7CE9DB20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3288568F" w14:textId="0C1AD11A" w:rsidR="00A76FE6" w:rsidRDefault="00A76FE6" w:rsidP="008D300A">
            <w:pPr>
              <w:pStyle w:val="a2"/>
            </w:pPr>
            <w:r>
              <w:t>Station_id</w:t>
            </w:r>
          </w:p>
        </w:tc>
        <w:tc>
          <w:tcPr>
            <w:tcW w:w="2302" w:type="dxa"/>
          </w:tcPr>
          <w:p w14:paraId="336D7036" w14:textId="0E752F41" w:rsidR="00A76FE6" w:rsidRDefault="00A76FE6" w:rsidP="008D300A">
            <w:pPr>
              <w:pStyle w:val="a2"/>
            </w:pPr>
            <w:r>
              <w:t>Foreign key referencing the station where the employee works (FK)</w:t>
            </w:r>
          </w:p>
        </w:tc>
        <w:tc>
          <w:tcPr>
            <w:tcW w:w="2302" w:type="dxa"/>
          </w:tcPr>
          <w:p w14:paraId="08768D4E" w14:textId="19AE8E6C" w:rsidR="00A76FE6" w:rsidRDefault="00A76FE6" w:rsidP="008D300A">
            <w:pPr>
              <w:pStyle w:val="a2"/>
            </w:pPr>
            <w:r>
              <w:t>INT</w:t>
            </w:r>
          </w:p>
        </w:tc>
      </w:tr>
      <w:tr w:rsidR="00A76FE6" w14:paraId="30F42BDC" w14:textId="77777777" w:rsidTr="00A76FE6">
        <w:trPr>
          <w:trHeight w:val="432"/>
        </w:trPr>
        <w:tc>
          <w:tcPr>
            <w:tcW w:w="2302" w:type="dxa"/>
            <w:vMerge/>
          </w:tcPr>
          <w:p w14:paraId="5424ACC5" w14:textId="77777777" w:rsidR="00A76FE6" w:rsidRDefault="00A76FE6" w:rsidP="00A76FE6">
            <w:pPr>
              <w:pStyle w:val="a2"/>
            </w:pPr>
          </w:p>
        </w:tc>
        <w:tc>
          <w:tcPr>
            <w:tcW w:w="2302" w:type="dxa"/>
          </w:tcPr>
          <w:p w14:paraId="1E04D4BE" w14:textId="5B4241BE" w:rsidR="00A76FE6" w:rsidRDefault="00A76FE6" w:rsidP="00A76FE6">
            <w:pPr>
              <w:pStyle w:val="a2"/>
            </w:pPr>
            <w:r>
              <w:t>Start_date</w:t>
            </w:r>
          </w:p>
        </w:tc>
        <w:tc>
          <w:tcPr>
            <w:tcW w:w="2302" w:type="dxa"/>
          </w:tcPr>
          <w:p w14:paraId="3A622D6E" w14:textId="68C0B60C" w:rsidR="00A76FE6" w:rsidRPr="00A76FE6" w:rsidRDefault="00A76FE6" w:rsidP="00A76FE6">
            <w:pPr>
              <w:pStyle w:val="a2"/>
              <w:rPr>
                <w:lang w:val="uk-UA"/>
              </w:rPr>
            </w:pPr>
            <w:r w:rsidRPr="00A76FE6">
              <w:t>the first official day of work</w:t>
            </w:r>
          </w:p>
        </w:tc>
        <w:tc>
          <w:tcPr>
            <w:tcW w:w="2302" w:type="dxa"/>
          </w:tcPr>
          <w:p w14:paraId="63759579" w14:textId="4E42A0EE" w:rsidR="00A76FE6" w:rsidRDefault="00A76FE6" w:rsidP="00A76FE6">
            <w:pPr>
              <w:pStyle w:val="a2"/>
            </w:pPr>
            <w:r>
              <w:t>Date</w:t>
            </w:r>
          </w:p>
        </w:tc>
      </w:tr>
      <w:tr w:rsidR="00A76FE6" w14:paraId="568A1888" w14:textId="77777777" w:rsidTr="008D300A">
        <w:trPr>
          <w:trHeight w:val="432"/>
        </w:trPr>
        <w:tc>
          <w:tcPr>
            <w:tcW w:w="2302" w:type="dxa"/>
            <w:vMerge/>
          </w:tcPr>
          <w:p w14:paraId="055E5F2D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10760563" w14:textId="71AAC65B" w:rsidR="00A76FE6" w:rsidRDefault="00A76FE6" w:rsidP="008D300A">
            <w:pPr>
              <w:pStyle w:val="a2"/>
            </w:pPr>
            <w:r>
              <w:t>End_date</w:t>
            </w:r>
          </w:p>
        </w:tc>
        <w:tc>
          <w:tcPr>
            <w:tcW w:w="2302" w:type="dxa"/>
          </w:tcPr>
          <w:p w14:paraId="1AB957BF" w14:textId="207D5592" w:rsidR="00A76FE6" w:rsidRPr="00A76FE6" w:rsidRDefault="00A76FE6" w:rsidP="008D300A">
            <w:pPr>
              <w:pStyle w:val="a2"/>
              <w:rPr>
                <w:b/>
              </w:rPr>
            </w:pPr>
            <w:r w:rsidRPr="00A76FE6">
              <w:t xml:space="preserve">the </w:t>
            </w:r>
            <w:r>
              <w:t>last</w:t>
            </w:r>
            <w:r w:rsidRPr="00A76FE6">
              <w:t xml:space="preserve"> official day of work</w:t>
            </w:r>
          </w:p>
        </w:tc>
        <w:tc>
          <w:tcPr>
            <w:tcW w:w="2302" w:type="dxa"/>
          </w:tcPr>
          <w:p w14:paraId="5367F761" w14:textId="54A7D503" w:rsidR="00A76FE6" w:rsidRDefault="00A76FE6" w:rsidP="008D300A">
            <w:pPr>
              <w:pStyle w:val="a2"/>
            </w:pPr>
            <w:r>
              <w:t>Date</w:t>
            </w:r>
          </w:p>
        </w:tc>
      </w:tr>
    </w:tbl>
    <w:p w14:paraId="56DE084C" w14:textId="589A8DEA" w:rsidR="00A411D8" w:rsidRDefault="00A411D8" w:rsidP="00A411D8">
      <w:pPr>
        <w:pStyle w:val="a2"/>
      </w:pPr>
    </w:p>
    <w:p w14:paraId="25EC0B80" w14:textId="77777777" w:rsidR="00E454EC" w:rsidRDefault="00E454EC" w:rsidP="00E454EC">
      <w:pPr>
        <w:pStyle w:val="a2"/>
        <w:rPr>
          <w:ins w:id="232" w:author="Котельницький Володимир Олександрович" w:date="2024-10-20T17:53:00Z"/>
        </w:rPr>
      </w:pPr>
      <w:r>
        <w:t>Comments on table relationships</w:t>
      </w:r>
    </w:p>
    <w:p w14:paraId="6B81ED43" w14:textId="4F01ACDC" w:rsidR="00E454EC" w:rsidRDefault="00E454EC" w:rsidP="00E454EC">
      <w:pPr>
        <w:pStyle w:val="a2"/>
      </w:pPr>
      <w:r>
        <w:t>This table has relationships by employee_id(PK) with next table: Incidents (</w:t>
      </w:r>
      <w:r w:rsidRPr="00E454EC">
        <w:t>responsible_employee_id</w:t>
      </w:r>
      <w:r>
        <w:t>),</w:t>
      </w:r>
    </w:p>
    <w:p w14:paraId="5901EC79" w14:textId="7315A557" w:rsidR="00E454EC" w:rsidRDefault="00E454EC" w:rsidP="00E454EC">
      <w:pPr>
        <w:pStyle w:val="a2"/>
      </w:pPr>
      <w:r>
        <w:t>Station cleaning(</w:t>
      </w:r>
      <w:r w:rsidRPr="00E454EC">
        <w:t>responsible_employee_id</w:t>
      </w:r>
      <w:r>
        <w:t>).</w:t>
      </w:r>
    </w:p>
    <w:p w14:paraId="2074FE42" w14:textId="77777777" w:rsidR="00E454EC" w:rsidRDefault="00E454EC" w:rsidP="00E454EC">
      <w:pPr>
        <w:pStyle w:val="a2"/>
      </w:pPr>
    </w:p>
    <w:p w14:paraId="72781348" w14:textId="434AE2FF" w:rsidR="00E454EC" w:rsidRDefault="00E454EC" w:rsidP="00E454EC">
      <w:pPr>
        <w:pStyle w:val="a2"/>
      </w:pPr>
      <w:r>
        <w:t>This table has relationships by station_id(FK) with next table: Station (Station_id)</w:t>
      </w:r>
    </w:p>
    <w:p w14:paraId="5440FD2A" w14:textId="3FBC2B32" w:rsidR="00E454EC" w:rsidRDefault="00E454EC" w:rsidP="00E454EC">
      <w:pPr>
        <w:pStyle w:val="a2"/>
      </w:pPr>
      <w:r>
        <w:t xml:space="preserve">AND </w:t>
      </w:r>
    </w:p>
    <w:p w14:paraId="30D1EE50" w14:textId="2AF3333E" w:rsidR="00E454EC" w:rsidRDefault="00E454EC" w:rsidP="00E454EC">
      <w:pPr>
        <w:pStyle w:val="a2"/>
      </w:pPr>
      <w:r>
        <w:t>This table has relationships by position_id(FK) with next table Position (position_id)</w:t>
      </w:r>
    </w:p>
    <w:p w14:paraId="3C432B31" w14:textId="77DCC0D4" w:rsidR="007755F3" w:rsidRDefault="007755F3" w:rsidP="00A411D8">
      <w:pPr>
        <w:pStyle w:val="a2"/>
      </w:pPr>
    </w:p>
    <w:p w14:paraId="6ADE7089" w14:textId="77777777" w:rsidR="007755F3" w:rsidRDefault="007755F3" w:rsidP="00A411D8">
      <w:pPr>
        <w:pStyle w:val="a2"/>
      </w:pPr>
    </w:p>
    <w:tbl>
      <w:tblPr>
        <w:tblW w:w="10168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826"/>
        <w:gridCol w:w="1262"/>
        <w:gridCol w:w="1701"/>
        <w:gridCol w:w="1417"/>
        <w:gridCol w:w="1560"/>
        <w:gridCol w:w="850"/>
        <w:gridCol w:w="1276"/>
        <w:gridCol w:w="1276"/>
      </w:tblGrid>
      <w:tr w:rsidR="00A76FE6" w:rsidRPr="00BE17E0" w14:paraId="2C4907EA" w14:textId="3CD5EC96" w:rsidTr="00A76FE6">
        <w:trPr>
          <w:trHeight w:val="245"/>
        </w:trPr>
        <w:tc>
          <w:tcPr>
            <w:tcW w:w="826" w:type="dxa"/>
            <w:shd w:val="clear" w:color="auto" w:fill="76CDD8"/>
          </w:tcPr>
          <w:p w14:paraId="1EF13F87" w14:textId="4CCF80AE" w:rsidR="00A76FE6" w:rsidRPr="00BE17E0" w:rsidRDefault="00A76FE6" w:rsidP="00A76FE6">
            <w:pPr>
              <w:pStyle w:val="a2"/>
              <w:widowControl w:val="0"/>
              <w:spacing w:line="360" w:lineRule="auto"/>
              <w:jc w:val="center"/>
              <w:rPr>
                <w:ins w:id="233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employee</w:t>
            </w:r>
            <w:ins w:id="234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262" w:type="dxa"/>
            <w:shd w:val="clear" w:color="auto" w:fill="76CDD8"/>
          </w:tcPr>
          <w:p w14:paraId="281ED172" w14:textId="373D36EC" w:rsidR="00A76FE6" w:rsidRPr="00BE17E0" w:rsidRDefault="00A76FE6" w:rsidP="00A76FE6">
            <w:pPr>
              <w:pStyle w:val="a2"/>
              <w:widowControl w:val="0"/>
              <w:spacing w:line="360" w:lineRule="auto"/>
              <w:jc w:val="center"/>
              <w:rPr>
                <w:ins w:id="235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first_name</w:t>
            </w:r>
          </w:p>
        </w:tc>
        <w:tc>
          <w:tcPr>
            <w:tcW w:w="1701" w:type="dxa"/>
            <w:shd w:val="clear" w:color="auto" w:fill="76CDD8"/>
          </w:tcPr>
          <w:p w14:paraId="4155CD1E" w14:textId="2141A78F" w:rsidR="00A76FE6" w:rsidRPr="00BE17E0" w:rsidRDefault="00A76FE6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Last_name</w:t>
            </w:r>
          </w:p>
        </w:tc>
        <w:tc>
          <w:tcPr>
            <w:tcW w:w="1417" w:type="dxa"/>
            <w:shd w:val="clear" w:color="auto" w:fill="76CDD8"/>
          </w:tcPr>
          <w:p w14:paraId="13AAD569" w14:textId="4CD57D15" w:rsidR="00A76FE6" w:rsidRDefault="00A76FE6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Date_of_birth</w:t>
            </w:r>
          </w:p>
        </w:tc>
        <w:tc>
          <w:tcPr>
            <w:tcW w:w="1560" w:type="dxa"/>
            <w:shd w:val="clear" w:color="auto" w:fill="76CDD8"/>
          </w:tcPr>
          <w:p w14:paraId="1BC9EAFF" w14:textId="11C97EEA" w:rsidR="00A76FE6" w:rsidRDefault="00A76FE6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Position_id</w:t>
            </w:r>
          </w:p>
        </w:tc>
        <w:tc>
          <w:tcPr>
            <w:tcW w:w="850" w:type="dxa"/>
            <w:shd w:val="clear" w:color="auto" w:fill="76CDD8"/>
          </w:tcPr>
          <w:p w14:paraId="0F1A5858" w14:textId="0034B1CC" w:rsidR="00A76FE6" w:rsidRDefault="00A76FE6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Station_id</w:t>
            </w:r>
          </w:p>
        </w:tc>
        <w:tc>
          <w:tcPr>
            <w:tcW w:w="1276" w:type="dxa"/>
            <w:shd w:val="clear" w:color="auto" w:fill="76CDD8"/>
          </w:tcPr>
          <w:p w14:paraId="75F44E8D" w14:textId="5D66F5FF" w:rsidR="00A76FE6" w:rsidRDefault="00A76FE6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Start_date</w:t>
            </w:r>
          </w:p>
        </w:tc>
        <w:tc>
          <w:tcPr>
            <w:tcW w:w="1276" w:type="dxa"/>
            <w:shd w:val="clear" w:color="auto" w:fill="76CDD8"/>
          </w:tcPr>
          <w:p w14:paraId="75E2065D" w14:textId="447703D5" w:rsidR="00A76FE6" w:rsidRDefault="00A76FE6" w:rsidP="00A76FE6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End_date</w:t>
            </w:r>
          </w:p>
        </w:tc>
      </w:tr>
      <w:tr w:rsidR="00A76FE6" w14:paraId="53366A24" w14:textId="7B1B0FBF" w:rsidTr="00A76FE6">
        <w:trPr>
          <w:trHeight w:val="362"/>
        </w:trPr>
        <w:tc>
          <w:tcPr>
            <w:tcW w:w="826" w:type="dxa"/>
          </w:tcPr>
          <w:p w14:paraId="08C1563B" w14:textId="77777777" w:rsidR="00A76FE6" w:rsidRDefault="00A76FE6" w:rsidP="00A76FE6">
            <w:pPr>
              <w:pStyle w:val="a2"/>
              <w:rPr>
                <w:ins w:id="236" w:author="Котельницький Володимир Олександрович" w:date="2024-10-20T18:00:00Z"/>
              </w:rPr>
            </w:pPr>
            <w:ins w:id="237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262" w:type="dxa"/>
          </w:tcPr>
          <w:p w14:paraId="7C15CE13" w14:textId="5D0B4B8A" w:rsidR="00A76FE6" w:rsidRDefault="00A76FE6" w:rsidP="00A76FE6">
            <w:pPr>
              <w:pStyle w:val="a2"/>
              <w:rPr>
                <w:ins w:id="238" w:author="Котельницький Володимир Олександрович" w:date="2024-10-20T18:00:00Z"/>
              </w:rPr>
            </w:pPr>
            <w:r>
              <w:t>Volodymyr</w:t>
            </w:r>
          </w:p>
        </w:tc>
        <w:tc>
          <w:tcPr>
            <w:tcW w:w="1701" w:type="dxa"/>
          </w:tcPr>
          <w:p w14:paraId="6B8FBB64" w14:textId="47B4C0FE" w:rsidR="00A76FE6" w:rsidRDefault="00A76FE6" w:rsidP="00A76FE6">
            <w:pPr>
              <w:pStyle w:val="a2"/>
              <w:rPr>
                <w:ins w:id="239" w:author="Котельницький Володимир Олександрович" w:date="2024-10-20T18:00:00Z"/>
              </w:rPr>
            </w:pPr>
            <w:r>
              <w:t>Kotelnytskyi</w:t>
            </w:r>
          </w:p>
        </w:tc>
        <w:tc>
          <w:tcPr>
            <w:tcW w:w="1417" w:type="dxa"/>
          </w:tcPr>
          <w:p w14:paraId="0414DB5A" w14:textId="2BED98DF" w:rsidR="00A76FE6" w:rsidRDefault="00A76FE6" w:rsidP="00A76FE6">
            <w:pPr>
              <w:pStyle w:val="a2"/>
            </w:pPr>
            <w:r>
              <w:t>20.11.2002</w:t>
            </w:r>
          </w:p>
        </w:tc>
        <w:tc>
          <w:tcPr>
            <w:tcW w:w="1560" w:type="dxa"/>
          </w:tcPr>
          <w:p w14:paraId="2F2FAE17" w14:textId="22F1EA35" w:rsidR="00A76FE6" w:rsidRDefault="00A76FE6" w:rsidP="00A76FE6">
            <w:pPr>
              <w:pStyle w:val="a2"/>
            </w:pPr>
            <w:r>
              <w:t>1</w:t>
            </w:r>
          </w:p>
        </w:tc>
        <w:tc>
          <w:tcPr>
            <w:tcW w:w="850" w:type="dxa"/>
          </w:tcPr>
          <w:p w14:paraId="44459A69" w14:textId="009590F1" w:rsidR="00A76FE6" w:rsidRDefault="00A76FE6" w:rsidP="00A76FE6">
            <w:pPr>
              <w:pStyle w:val="a2"/>
            </w:pPr>
            <w:r>
              <w:t>1</w:t>
            </w:r>
          </w:p>
        </w:tc>
        <w:tc>
          <w:tcPr>
            <w:tcW w:w="1276" w:type="dxa"/>
          </w:tcPr>
          <w:p w14:paraId="30A8A6C3" w14:textId="6CF031CC" w:rsidR="00A76FE6" w:rsidRDefault="00A76FE6" w:rsidP="00A76FE6">
            <w:pPr>
              <w:pStyle w:val="a2"/>
            </w:pPr>
            <w:r>
              <w:t>01.01.2022</w:t>
            </w:r>
          </w:p>
        </w:tc>
        <w:tc>
          <w:tcPr>
            <w:tcW w:w="1276" w:type="dxa"/>
          </w:tcPr>
          <w:p w14:paraId="58381D3A" w14:textId="5F53905E" w:rsidR="00A76FE6" w:rsidRDefault="00A76FE6" w:rsidP="00A76FE6">
            <w:pPr>
              <w:pStyle w:val="a2"/>
            </w:pPr>
            <w:r>
              <w:t>23.08.2024</w:t>
            </w:r>
          </w:p>
        </w:tc>
      </w:tr>
    </w:tbl>
    <w:p w14:paraId="21426962" w14:textId="2D65A486" w:rsidR="007755F3" w:rsidRDefault="007755F3" w:rsidP="00A411D8">
      <w:pPr>
        <w:widowControl/>
        <w:spacing w:after="160" w:line="259" w:lineRule="auto"/>
      </w:pPr>
    </w:p>
    <w:p w14:paraId="6569EA1F" w14:textId="5978B660" w:rsidR="007755F3" w:rsidRDefault="007755F3" w:rsidP="007755F3">
      <w:pPr>
        <w:pStyle w:val="a2"/>
      </w:pPr>
    </w:p>
    <w:p w14:paraId="7F28576A" w14:textId="77777777" w:rsidR="00E454EC" w:rsidRDefault="00E454EC" w:rsidP="007755F3">
      <w:pPr>
        <w:pStyle w:val="a2"/>
      </w:pPr>
    </w:p>
    <w:p w14:paraId="4447D5D1" w14:textId="77777777" w:rsidR="00E454EC" w:rsidRDefault="00E454EC" w:rsidP="007755F3">
      <w:pPr>
        <w:pStyle w:val="a2"/>
      </w:pPr>
    </w:p>
    <w:p w14:paraId="15C98933" w14:textId="77777777" w:rsidR="00E454EC" w:rsidRDefault="00E454EC" w:rsidP="007755F3">
      <w:pPr>
        <w:pStyle w:val="a2"/>
      </w:pPr>
    </w:p>
    <w:p w14:paraId="15D67F06" w14:textId="77777777" w:rsidR="00E454EC" w:rsidRDefault="00E454EC" w:rsidP="007755F3">
      <w:pPr>
        <w:pStyle w:val="a2"/>
      </w:pPr>
    </w:p>
    <w:p w14:paraId="3A37D9D2" w14:textId="77777777" w:rsidR="00E454EC" w:rsidRDefault="00E454EC" w:rsidP="007755F3">
      <w:pPr>
        <w:pStyle w:val="a2"/>
      </w:pPr>
    </w:p>
    <w:p w14:paraId="62D99786" w14:textId="77777777" w:rsidR="00E454EC" w:rsidRDefault="00E454EC" w:rsidP="007755F3">
      <w:pPr>
        <w:pStyle w:val="a2"/>
      </w:pPr>
    </w:p>
    <w:p w14:paraId="491BC72C" w14:textId="77777777" w:rsidR="00E454EC" w:rsidRDefault="00E454EC" w:rsidP="007755F3">
      <w:pPr>
        <w:pStyle w:val="a2"/>
      </w:pPr>
    </w:p>
    <w:p w14:paraId="33ABD41F" w14:textId="77777777" w:rsidR="00E454EC" w:rsidRDefault="00E454EC" w:rsidP="007755F3">
      <w:pPr>
        <w:pStyle w:val="a2"/>
      </w:pPr>
    </w:p>
    <w:p w14:paraId="21491E6A" w14:textId="77777777" w:rsidR="00E454EC" w:rsidRDefault="00E454EC" w:rsidP="007755F3">
      <w:pPr>
        <w:pStyle w:val="a2"/>
      </w:pPr>
    </w:p>
    <w:p w14:paraId="06F9686E" w14:textId="61F579A8" w:rsidR="007755F3" w:rsidRPr="00B40EBA" w:rsidRDefault="007755F3" w:rsidP="007755F3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>6. Position</w:t>
      </w:r>
    </w:p>
    <w:p w14:paraId="05DF6885" w14:textId="5EE672E7" w:rsidR="007755F3" w:rsidRDefault="007755F3" w:rsidP="007755F3">
      <w:pPr>
        <w:pStyle w:val="a2"/>
      </w:pPr>
      <w:r>
        <w:t>Contains information about employee positions</w:t>
      </w:r>
    </w:p>
    <w:p w14:paraId="7D74938C" w14:textId="77777777" w:rsidR="007755F3" w:rsidRDefault="007755F3" w:rsidP="007755F3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7755F3" w:rsidRPr="00BE17E0" w14:paraId="2B0503C6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2B479D80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4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4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7572031A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4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4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31EDE0DA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4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4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0DD7CDF6" w14:textId="77777777" w:rsidR="007755F3" w:rsidRPr="00BE17E0" w:rsidRDefault="007755F3" w:rsidP="008D300A">
            <w:pPr>
              <w:pStyle w:val="a2"/>
              <w:widowControl w:val="0"/>
              <w:spacing w:line="360" w:lineRule="auto"/>
              <w:jc w:val="center"/>
              <w:rPr>
                <w:ins w:id="24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4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A76FE6" w14:paraId="04B59205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7A6E9F9D" w14:textId="4B188FCA" w:rsidR="00A76FE6" w:rsidRDefault="00A76FE6" w:rsidP="008D300A">
            <w:pPr>
              <w:pStyle w:val="a2"/>
              <w:rPr>
                <w:ins w:id="248" w:author="Котельницький Володимир Олександрович" w:date="2024-10-20T17:58:00Z"/>
              </w:rPr>
            </w:pPr>
            <w:r>
              <w:lastRenderedPageBreak/>
              <w:t>Position</w:t>
            </w:r>
          </w:p>
        </w:tc>
        <w:tc>
          <w:tcPr>
            <w:tcW w:w="2302" w:type="dxa"/>
          </w:tcPr>
          <w:p w14:paraId="00EE3E54" w14:textId="203DA9DC" w:rsidR="00A76FE6" w:rsidRDefault="00A76FE6" w:rsidP="008D300A">
            <w:pPr>
              <w:pStyle w:val="a2"/>
              <w:rPr>
                <w:ins w:id="249" w:author="Котельницький Володимир Олександрович" w:date="2024-10-20T17:58:00Z"/>
              </w:rPr>
            </w:pPr>
            <w:r>
              <w:t>position</w:t>
            </w:r>
            <w:ins w:id="250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4ED9CC65" w14:textId="62DED04C" w:rsidR="00A76FE6" w:rsidRDefault="00A76FE6" w:rsidP="008D300A">
            <w:pPr>
              <w:pStyle w:val="a2"/>
            </w:pPr>
            <w:r>
              <w:t xml:space="preserve">Unique identifier for the position </w:t>
            </w:r>
            <w:ins w:id="251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14831B28" w14:textId="77777777" w:rsidR="00A76FE6" w:rsidRDefault="00A76FE6" w:rsidP="008D300A">
            <w:pPr>
              <w:pStyle w:val="a2"/>
              <w:rPr>
                <w:ins w:id="252" w:author="Котельницький Володимир Олександрович" w:date="2024-10-20T17:58:00Z"/>
              </w:rPr>
            </w:pPr>
            <w:ins w:id="253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682B2F9E" w14:textId="77777777" w:rsidTr="008D300A">
        <w:trPr>
          <w:trHeight w:val="432"/>
        </w:trPr>
        <w:tc>
          <w:tcPr>
            <w:tcW w:w="2302" w:type="dxa"/>
            <w:vMerge/>
          </w:tcPr>
          <w:p w14:paraId="44AF7E0B" w14:textId="77777777" w:rsidR="00A76FE6" w:rsidRDefault="00A76FE6" w:rsidP="008D300A">
            <w:pPr>
              <w:pStyle w:val="a2"/>
              <w:rPr>
                <w:ins w:id="254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1B8336A1" w14:textId="3DBDD592" w:rsidR="00A76FE6" w:rsidRDefault="00A76FE6" w:rsidP="008D300A">
            <w:pPr>
              <w:pStyle w:val="a2"/>
              <w:rPr>
                <w:ins w:id="255" w:author="Котельницький Володимир Олександрович" w:date="2024-10-20T17:58:00Z"/>
              </w:rPr>
            </w:pPr>
            <w:r>
              <w:t>Position_name</w:t>
            </w:r>
          </w:p>
        </w:tc>
        <w:tc>
          <w:tcPr>
            <w:tcW w:w="2302" w:type="dxa"/>
          </w:tcPr>
          <w:p w14:paraId="13D36EAC" w14:textId="60FF53AF" w:rsidR="00A76FE6" w:rsidRPr="00E723E1" w:rsidRDefault="00A76FE6" w:rsidP="008D300A">
            <w:pPr>
              <w:pStyle w:val="a2"/>
              <w:rPr>
                <w:ins w:id="256" w:author="Котельницький Володимир Олександрович" w:date="2024-10-20T17:58:00Z"/>
              </w:rPr>
            </w:pPr>
            <w:r>
              <w:t>Name of the position</w:t>
            </w:r>
          </w:p>
        </w:tc>
        <w:tc>
          <w:tcPr>
            <w:tcW w:w="2302" w:type="dxa"/>
          </w:tcPr>
          <w:p w14:paraId="31496818" w14:textId="77777777" w:rsidR="00A76FE6" w:rsidRDefault="00A76FE6" w:rsidP="008D300A">
            <w:pPr>
              <w:pStyle w:val="a2"/>
              <w:rPr>
                <w:ins w:id="257" w:author="Котельницький Володимир Олександрович" w:date="2024-10-20T17:58:00Z"/>
              </w:rPr>
            </w:pPr>
            <w:r>
              <w:t>varchar</w:t>
            </w:r>
          </w:p>
        </w:tc>
      </w:tr>
      <w:tr w:rsidR="00A76FE6" w14:paraId="261559A9" w14:textId="77777777" w:rsidTr="008D300A">
        <w:trPr>
          <w:trHeight w:val="432"/>
        </w:trPr>
        <w:tc>
          <w:tcPr>
            <w:tcW w:w="2302" w:type="dxa"/>
            <w:vMerge/>
          </w:tcPr>
          <w:p w14:paraId="5BCEA480" w14:textId="77777777" w:rsidR="00A76FE6" w:rsidRDefault="00A76FE6" w:rsidP="008D300A">
            <w:pPr>
              <w:pStyle w:val="a2"/>
              <w:rPr>
                <w:ins w:id="258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2189B61E" w14:textId="1F7D04CE" w:rsidR="00A76FE6" w:rsidRDefault="00A76FE6" w:rsidP="008D300A">
            <w:pPr>
              <w:pStyle w:val="a2"/>
            </w:pPr>
            <w:r>
              <w:t>Base_salary</w:t>
            </w:r>
          </w:p>
        </w:tc>
        <w:tc>
          <w:tcPr>
            <w:tcW w:w="2302" w:type="dxa"/>
          </w:tcPr>
          <w:p w14:paraId="3B1C5ACA" w14:textId="25FC7B07" w:rsidR="00A76FE6" w:rsidRDefault="00A76FE6" w:rsidP="008D300A">
            <w:pPr>
              <w:pStyle w:val="a2"/>
              <w:rPr>
                <w:ins w:id="259" w:author="Котельницький Володимир Олександрович" w:date="2024-10-20T17:58:00Z"/>
              </w:rPr>
            </w:pPr>
            <w:r>
              <w:t>Base salary for this position</w:t>
            </w:r>
          </w:p>
        </w:tc>
        <w:tc>
          <w:tcPr>
            <w:tcW w:w="2302" w:type="dxa"/>
          </w:tcPr>
          <w:p w14:paraId="49D3D292" w14:textId="6C1905A3" w:rsidR="00A76FE6" w:rsidRDefault="00A76FE6" w:rsidP="008D300A">
            <w:pPr>
              <w:pStyle w:val="a2"/>
            </w:pPr>
            <w:r>
              <w:t>decimal</w:t>
            </w:r>
          </w:p>
          <w:p w14:paraId="5E42070D" w14:textId="77777777" w:rsidR="00A76FE6" w:rsidRDefault="00A76FE6" w:rsidP="008D300A">
            <w:pPr>
              <w:pStyle w:val="a2"/>
              <w:rPr>
                <w:ins w:id="260" w:author="Котельницький Володимир Олександрович" w:date="2024-10-20T17:58:00Z"/>
              </w:rPr>
            </w:pPr>
          </w:p>
        </w:tc>
      </w:tr>
      <w:tr w:rsidR="00A76FE6" w14:paraId="18BE3F51" w14:textId="77777777" w:rsidTr="008D300A">
        <w:trPr>
          <w:trHeight w:val="432"/>
        </w:trPr>
        <w:tc>
          <w:tcPr>
            <w:tcW w:w="2302" w:type="dxa"/>
            <w:vMerge/>
          </w:tcPr>
          <w:p w14:paraId="1EDCE0D5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1AAA054D" w14:textId="68767866" w:rsidR="00A76FE6" w:rsidRDefault="00A76FE6" w:rsidP="008D300A">
            <w:pPr>
              <w:pStyle w:val="a2"/>
            </w:pPr>
            <w:r>
              <w:t>Is_available</w:t>
            </w:r>
          </w:p>
        </w:tc>
        <w:tc>
          <w:tcPr>
            <w:tcW w:w="2302" w:type="dxa"/>
          </w:tcPr>
          <w:p w14:paraId="079A1E1D" w14:textId="691C2F15" w:rsidR="00A76FE6" w:rsidRPr="00A76FE6" w:rsidRDefault="00A76FE6" w:rsidP="008D300A">
            <w:pPr>
              <w:pStyle w:val="a2"/>
            </w:pPr>
            <w:r>
              <w:rPr>
                <w:lang w:val="uk-UA"/>
              </w:rPr>
              <w:t>С</w:t>
            </w:r>
            <w:r w:rsidRPr="00A76FE6">
              <w:rPr>
                <w:lang w:val="uk-UA"/>
              </w:rPr>
              <w:t xml:space="preserve">hecks the availability of this </w:t>
            </w:r>
            <w:r>
              <w:t>position</w:t>
            </w:r>
          </w:p>
        </w:tc>
        <w:tc>
          <w:tcPr>
            <w:tcW w:w="2302" w:type="dxa"/>
          </w:tcPr>
          <w:p w14:paraId="3E81E86C" w14:textId="60D3AAF6" w:rsidR="00A76FE6" w:rsidRDefault="00A76FE6" w:rsidP="008D300A">
            <w:pPr>
              <w:pStyle w:val="a2"/>
            </w:pPr>
            <w:r>
              <w:t>Varchar(2)</w:t>
            </w:r>
          </w:p>
        </w:tc>
      </w:tr>
    </w:tbl>
    <w:p w14:paraId="6C63ED31" w14:textId="20A15B37" w:rsidR="00E454EC" w:rsidRDefault="00E454EC" w:rsidP="007755F3">
      <w:pPr>
        <w:pStyle w:val="a2"/>
      </w:pPr>
      <w:r>
        <w:t>Comments on table relationships</w:t>
      </w:r>
    </w:p>
    <w:p w14:paraId="589B4B6C" w14:textId="4F57E328" w:rsidR="007755F3" w:rsidRDefault="00E454EC" w:rsidP="007755F3">
      <w:pPr>
        <w:pStyle w:val="a2"/>
      </w:pPr>
      <w:r>
        <w:t>This table has relationships by position_id(PK) with next table: Employee (</w:t>
      </w:r>
      <w:r w:rsidRPr="00E454EC">
        <w:t>employee_id</w:t>
      </w:r>
      <w:r>
        <w:t>)</w:t>
      </w:r>
    </w:p>
    <w:p w14:paraId="3543A18F" w14:textId="7E99CC6D" w:rsidR="00E454EC" w:rsidRDefault="00E454EC" w:rsidP="007755F3">
      <w:pPr>
        <w:pStyle w:val="a2"/>
      </w:pPr>
    </w:p>
    <w:p w14:paraId="6D447DDC" w14:textId="77777777" w:rsidR="00E454EC" w:rsidRDefault="00E454EC" w:rsidP="007755F3">
      <w:pPr>
        <w:pStyle w:val="a2"/>
      </w:pPr>
    </w:p>
    <w:tbl>
      <w:tblPr>
        <w:tblW w:w="6482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985"/>
        <w:gridCol w:w="1559"/>
        <w:gridCol w:w="1559"/>
      </w:tblGrid>
      <w:tr w:rsidR="00A76FE6" w:rsidRPr="00BE17E0" w14:paraId="0CBA75D5" w14:textId="50D82575" w:rsidTr="00A76FE6">
        <w:trPr>
          <w:trHeight w:val="245"/>
        </w:trPr>
        <w:tc>
          <w:tcPr>
            <w:tcW w:w="1379" w:type="dxa"/>
            <w:shd w:val="clear" w:color="auto" w:fill="76CDD8"/>
          </w:tcPr>
          <w:p w14:paraId="58A9594E" w14:textId="1BDCE33B" w:rsidR="00A76FE6" w:rsidRPr="00BE17E0" w:rsidRDefault="00A76FE6" w:rsidP="008D300A">
            <w:pPr>
              <w:pStyle w:val="a2"/>
              <w:widowControl w:val="0"/>
              <w:spacing w:line="360" w:lineRule="auto"/>
              <w:jc w:val="center"/>
              <w:rPr>
                <w:ins w:id="261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position</w:t>
            </w:r>
            <w:ins w:id="262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985" w:type="dxa"/>
            <w:shd w:val="clear" w:color="auto" w:fill="76CDD8"/>
          </w:tcPr>
          <w:p w14:paraId="73D3F4D4" w14:textId="061A29B4" w:rsidR="00A76FE6" w:rsidRPr="00BE17E0" w:rsidRDefault="00A76FE6" w:rsidP="008D300A">
            <w:pPr>
              <w:pStyle w:val="a2"/>
              <w:widowControl w:val="0"/>
              <w:spacing w:line="360" w:lineRule="auto"/>
              <w:jc w:val="center"/>
              <w:rPr>
                <w:ins w:id="263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position_name</w:t>
            </w:r>
          </w:p>
        </w:tc>
        <w:tc>
          <w:tcPr>
            <w:tcW w:w="1559" w:type="dxa"/>
            <w:shd w:val="clear" w:color="auto" w:fill="76CDD8"/>
          </w:tcPr>
          <w:p w14:paraId="25644DA5" w14:textId="6D4B5EF8" w:rsidR="00A76FE6" w:rsidRPr="00BE17E0" w:rsidRDefault="00A76FE6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Base_salary</w:t>
            </w:r>
          </w:p>
        </w:tc>
        <w:tc>
          <w:tcPr>
            <w:tcW w:w="1559" w:type="dxa"/>
            <w:shd w:val="clear" w:color="auto" w:fill="76CDD8"/>
          </w:tcPr>
          <w:p w14:paraId="0F21E601" w14:textId="2AF9CC92" w:rsidR="00A76FE6" w:rsidRDefault="00A76FE6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Is_available</w:t>
            </w:r>
          </w:p>
        </w:tc>
      </w:tr>
      <w:tr w:rsidR="00A76FE6" w14:paraId="35DC24B3" w14:textId="22816871" w:rsidTr="00A76FE6">
        <w:trPr>
          <w:trHeight w:val="362"/>
        </w:trPr>
        <w:tc>
          <w:tcPr>
            <w:tcW w:w="1379" w:type="dxa"/>
          </w:tcPr>
          <w:p w14:paraId="684727A5" w14:textId="77777777" w:rsidR="00A76FE6" w:rsidRDefault="00A76FE6" w:rsidP="008D300A">
            <w:pPr>
              <w:pStyle w:val="a2"/>
              <w:rPr>
                <w:ins w:id="264" w:author="Котельницький Володимир Олександрович" w:date="2024-10-20T18:00:00Z"/>
              </w:rPr>
            </w:pPr>
            <w:ins w:id="265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985" w:type="dxa"/>
          </w:tcPr>
          <w:p w14:paraId="0CC8D8C9" w14:textId="52A63340" w:rsidR="00A76FE6" w:rsidRDefault="00A76FE6" w:rsidP="008D300A">
            <w:pPr>
              <w:pStyle w:val="a2"/>
              <w:rPr>
                <w:ins w:id="266" w:author="Котельницький Володимир Олександрович" w:date="2024-10-20T18:00:00Z"/>
              </w:rPr>
            </w:pPr>
            <w:r>
              <w:t>Cleaner</w:t>
            </w:r>
          </w:p>
        </w:tc>
        <w:tc>
          <w:tcPr>
            <w:tcW w:w="1559" w:type="dxa"/>
          </w:tcPr>
          <w:p w14:paraId="10314375" w14:textId="4C37EC96" w:rsidR="00A76FE6" w:rsidRDefault="00A76FE6" w:rsidP="008D300A">
            <w:pPr>
              <w:pStyle w:val="a2"/>
              <w:rPr>
                <w:ins w:id="267" w:author="Котельницький Володимир Олександрович" w:date="2024-10-20T18:00:00Z"/>
              </w:rPr>
            </w:pPr>
            <w:r>
              <w:t>5000.00</w:t>
            </w:r>
          </w:p>
        </w:tc>
        <w:tc>
          <w:tcPr>
            <w:tcW w:w="1559" w:type="dxa"/>
          </w:tcPr>
          <w:p w14:paraId="599073BE" w14:textId="3885FE14" w:rsidR="00A76FE6" w:rsidRDefault="00A76FE6" w:rsidP="008D300A">
            <w:pPr>
              <w:pStyle w:val="a2"/>
            </w:pPr>
            <w:r>
              <w:t xml:space="preserve"> Y (Yes)</w:t>
            </w:r>
          </w:p>
        </w:tc>
      </w:tr>
    </w:tbl>
    <w:p w14:paraId="2F6569F2" w14:textId="609E3B69" w:rsidR="007755F3" w:rsidRDefault="007755F3" w:rsidP="00A411D8">
      <w:pPr>
        <w:widowControl/>
        <w:spacing w:after="160" w:line="259" w:lineRule="auto"/>
      </w:pPr>
    </w:p>
    <w:p w14:paraId="315A0476" w14:textId="5D7827DC" w:rsidR="00DD09B6" w:rsidRDefault="00DD09B6" w:rsidP="00A411D8">
      <w:pPr>
        <w:widowControl/>
        <w:spacing w:after="160" w:line="259" w:lineRule="auto"/>
      </w:pPr>
    </w:p>
    <w:p w14:paraId="4C882B5B" w14:textId="039118CD" w:rsidR="00DD09B6" w:rsidRPr="00B40EBA" w:rsidRDefault="00DD09B6" w:rsidP="00DD09B6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>7. Incidents</w:t>
      </w:r>
    </w:p>
    <w:p w14:paraId="7CC58A44" w14:textId="572181BE" w:rsidR="00DD09B6" w:rsidRPr="00DD09B6" w:rsidRDefault="00DD09B6" w:rsidP="00DD09B6">
      <w:pPr>
        <w:pStyle w:val="a2"/>
      </w:pPr>
      <w:r>
        <w:t>Contains information about incidents at stations</w:t>
      </w:r>
    </w:p>
    <w:p w14:paraId="1EF4256A" w14:textId="77777777" w:rsidR="00DD09B6" w:rsidRDefault="00DD09B6" w:rsidP="00DD09B6">
      <w:pPr>
        <w:pStyle w:val="a2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D09B6" w:rsidRPr="00BE17E0" w14:paraId="10E5E20E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174C27CE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6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6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5F9FCA93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7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7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102B40D9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7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7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66637755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7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7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DD09B6" w14:paraId="324735F5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5E1DF552" w14:textId="0A5738CC" w:rsidR="00DD09B6" w:rsidRDefault="00DD09B6" w:rsidP="008D300A">
            <w:pPr>
              <w:pStyle w:val="a2"/>
              <w:rPr>
                <w:ins w:id="276" w:author="Котельницький Володимир Олександрович" w:date="2024-10-20T17:58:00Z"/>
              </w:rPr>
            </w:pPr>
            <w:r>
              <w:t>Incidents</w:t>
            </w:r>
          </w:p>
        </w:tc>
        <w:tc>
          <w:tcPr>
            <w:tcW w:w="2302" w:type="dxa"/>
          </w:tcPr>
          <w:p w14:paraId="3E593A82" w14:textId="36AF8EC3" w:rsidR="00DD09B6" w:rsidRDefault="00DD09B6" w:rsidP="008D300A">
            <w:pPr>
              <w:pStyle w:val="a2"/>
              <w:rPr>
                <w:ins w:id="277" w:author="Котельницький Володимир Олександрович" w:date="2024-10-20T17:58:00Z"/>
              </w:rPr>
            </w:pPr>
            <w:r>
              <w:t>incident</w:t>
            </w:r>
            <w:ins w:id="278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00266067" w14:textId="6B13DC23" w:rsidR="00DD09B6" w:rsidRDefault="00DD09B6" w:rsidP="008D300A">
            <w:pPr>
              <w:pStyle w:val="a2"/>
            </w:pPr>
            <w:r>
              <w:t xml:space="preserve">Unique identifier for the incident </w:t>
            </w:r>
            <w:ins w:id="279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5B4CF45B" w14:textId="77777777" w:rsidR="00DD09B6" w:rsidRDefault="00DD09B6" w:rsidP="008D300A">
            <w:pPr>
              <w:pStyle w:val="a2"/>
              <w:rPr>
                <w:ins w:id="280" w:author="Котельницький Володимир Олександрович" w:date="2024-10-20T17:58:00Z"/>
              </w:rPr>
            </w:pPr>
            <w:ins w:id="281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DD09B6" w14:paraId="35201D46" w14:textId="77777777" w:rsidTr="008D300A">
        <w:trPr>
          <w:trHeight w:val="432"/>
        </w:trPr>
        <w:tc>
          <w:tcPr>
            <w:tcW w:w="2302" w:type="dxa"/>
            <w:vMerge/>
          </w:tcPr>
          <w:p w14:paraId="70EDB345" w14:textId="77777777" w:rsidR="00DD09B6" w:rsidRDefault="00DD09B6" w:rsidP="008D300A">
            <w:pPr>
              <w:pStyle w:val="a2"/>
              <w:rPr>
                <w:ins w:id="282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6A0351E7" w14:textId="326755A1" w:rsidR="00DD09B6" w:rsidRDefault="00DD09B6" w:rsidP="008D300A">
            <w:pPr>
              <w:pStyle w:val="a2"/>
              <w:rPr>
                <w:ins w:id="283" w:author="Котельницький Володимир Олександрович" w:date="2024-10-20T17:58:00Z"/>
              </w:rPr>
            </w:pPr>
            <w:r>
              <w:t>Station_id</w:t>
            </w:r>
          </w:p>
        </w:tc>
        <w:tc>
          <w:tcPr>
            <w:tcW w:w="2302" w:type="dxa"/>
          </w:tcPr>
          <w:p w14:paraId="1C6A043B" w14:textId="2476EAF8" w:rsidR="00DD09B6" w:rsidRPr="00E723E1" w:rsidRDefault="00DD09B6" w:rsidP="008D300A">
            <w:pPr>
              <w:pStyle w:val="a2"/>
              <w:rPr>
                <w:ins w:id="284" w:author="Котельницький Володимир Олександрович" w:date="2024-10-20T17:58:00Z"/>
              </w:rPr>
            </w:pPr>
            <w:r>
              <w:t xml:space="preserve">Station where incident was (FK) </w:t>
            </w:r>
          </w:p>
        </w:tc>
        <w:tc>
          <w:tcPr>
            <w:tcW w:w="2302" w:type="dxa"/>
          </w:tcPr>
          <w:p w14:paraId="2A3101D5" w14:textId="190408A1" w:rsidR="00DD09B6" w:rsidRDefault="00DD09B6" w:rsidP="008D300A">
            <w:pPr>
              <w:pStyle w:val="a2"/>
              <w:rPr>
                <w:ins w:id="285" w:author="Котельницький Володимир Олександрович" w:date="2024-10-20T17:58:00Z"/>
              </w:rPr>
            </w:pPr>
            <w:ins w:id="286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DD09B6" w14:paraId="0012092D" w14:textId="77777777" w:rsidTr="008D300A">
        <w:trPr>
          <w:trHeight w:val="432"/>
        </w:trPr>
        <w:tc>
          <w:tcPr>
            <w:tcW w:w="2302" w:type="dxa"/>
            <w:vMerge/>
          </w:tcPr>
          <w:p w14:paraId="2C0FD88D" w14:textId="77777777" w:rsidR="00DD09B6" w:rsidRDefault="00DD09B6" w:rsidP="008D300A">
            <w:pPr>
              <w:pStyle w:val="a2"/>
              <w:rPr>
                <w:ins w:id="287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76F3760E" w14:textId="173EA2CC" w:rsidR="00DD09B6" w:rsidRDefault="00DD09B6" w:rsidP="008D300A">
            <w:pPr>
              <w:pStyle w:val="a2"/>
              <w:rPr>
                <w:ins w:id="288" w:author="Котельницький Володимир Олександрович" w:date="2024-10-20T17:58:00Z"/>
              </w:rPr>
            </w:pPr>
            <w:r>
              <w:t>Incident_time</w:t>
            </w:r>
          </w:p>
        </w:tc>
        <w:tc>
          <w:tcPr>
            <w:tcW w:w="2302" w:type="dxa"/>
          </w:tcPr>
          <w:p w14:paraId="7504F94F" w14:textId="32CC3A16" w:rsidR="00DD09B6" w:rsidRDefault="00DD09B6" w:rsidP="008D300A">
            <w:pPr>
              <w:pStyle w:val="a2"/>
              <w:rPr>
                <w:ins w:id="289" w:author="Котельницький Володимир Олександрович" w:date="2024-10-20T17:58:00Z"/>
              </w:rPr>
            </w:pPr>
            <w:r>
              <w:t>Time when the incident occurred</w:t>
            </w:r>
          </w:p>
        </w:tc>
        <w:tc>
          <w:tcPr>
            <w:tcW w:w="2302" w:type="dxa"/>
          </w:tcPr>
          <w:p w14:paraId="5ADD4036" w14:textId="6CF14E36" w:rsidR="00DD09B6" w:rsidRDefault="00DD09B6" w:rsidP="008D300A">
            <w:pPr>
              <w:pStyle w:val="a2"/>
            </w:pPr>
            <w:r>
              <w:t>TIME</w:t>
            </w:r>
          </w:p>
          <w:p w14:paraId="74F542D6" w14:textId="77777777" w:rsidR="00DD09B6" w:rsidRDefault="00DD09B6" w:rsidP="008D300A">
            <w:pPr>
              <w:pStyle w:val="a2"/>
              <w:rPr>
                <w:ins w:id="290" w:author="Котельницький Володимир Олександрович" w:date="2024-10-20T17:58:00Z"/>
              </w:rPr>
            </w:pPr>
          </w:p>
        </w:tc>
      </w:tr>
      <w:tr w:rsidR="00DD09B6" w14:paraId="3BDC0759" w14:textId="77777777" w:rsidTr="008D300A">
        <w:trPr>
          <w:trHeight w:val="432"/>
        </w:trPr>
        <w:tc>
          <w:tcPr>
            <w:tcW w:w="2302" w:type="dxa"/>
            <w:vMerge/>
          </w:tcPr>
          <w:p w14:paraId="4EF6B985" w14:textId="77777777" w:rsidR="00DD09B6" w:rsidRDefault="00DD09B6" w:rsidP="008D300A">
            <w:pPr>
              <w:pStyle w:val="a2"/>
            </w:pPr>
          </w:p>
        </w:tc>
        <w:tc>
          <w:tcPr>
            <w:tcW w:w="2302" w:type="dxa"/>
          </w:tcPr>
          <w:p w14:paraId="6A3809AB" w14:textId="3FD3CC89" w:rsidR="00DD09B6" w:rsidRDefault="00DD09B6" w:rsidP="008D300A">
            <w:pPr>
              <w:pStyle w:val="a2"/>
            </w:pPr>
            <w:r>
              <w:t>description</w:t>
            </w:r>
          </w:p>
        </w:tc>
        <w:tc>
          <w:tcPr>
            <w:tcW w:w="2302" w:type="dxa"/>
          </w:tcPr>
          <w:p w14:paraId="02D7D13F" w14:textId="7C72A1CD" w:rsidR="00DD09B6" w:rsidRDefault="00DD09B6" w:rsidP="008D300A">
            <w:pPr>
              <w:pStyle w:val="a2"/>
            </w:pPr>
            <w:r>
              <w:t>Description of the incident</w:t>
            </w:r>
          </w:p>
        </w:tc>
        <w:tc>
          <w:tcPr>
            <w:tcW w:w="2302" w:type="dxa"/>
          </w:tcPr>
          <w:p w14:paraId="2C83157C" w14:textId="5F0E49CB" w:rsidR="00DD09B6" w:rsidRDefault="00DD09B6" w:rsidP="008D300A">
            <w:pPr>
              <w:pStyle w:val="a2"/>
            </w:pPr>
            <w:r>
              <w:t>varchar</w:t>
            </w:r>
          </w:p>
        </w:tc>
      </w:tr>
      <w:tr w:rsidR="00DD09B6" w14:paraId="0BD6517B" w14:textId="77777777" w:rsidTr="008D300A">
        <w:trPr>
          <w:trHeight w:val="432"/>
        </w:trPr>
        <w:tc>
          <w:tcPr>
            <w:tcW w:w="2302" w:type="dxa"/>
            <w:vMerge/>
          </w:tcPr>
          <w:p w14:paraId="0312AEE3" w14:textId="77777777" w:rsidR="00DD09B6" w:rsidRDefault="00DD09B6" w:rsidP="008D300A">
            <w:pPr>
              <w:pStyle w:val="a2"/>
            </w:pPr>
          </w:p>
        </w:tc>
        <w:tc>
          <w:tcPr>
            <w:tcW w:w="2302" w:type="dxa"/>
          </w:tcPr>
          <w:p w14:paraId="7ECBEDDD" w14:textId="6841B0BE" w:rsidR="00DD09B6" w:rsidRDefault="00DD09B6" w:rsidP="008D300A">
            <w:pPr>
              <w:pStyle w:val="a2"/>
            </w:pPr>
            <w:r>
              <w:t>Responsible_employee_id</w:t>
            </w:r>
          </w:p>
        </w:tc>
        <w:tc>
          <w:tcPr>
            <w:tcW w:w="2302" w:type="dxa"/>
          </w:tcPr>
          <w:p w14:paraId="7071285A" w14:textId="77777777" w:rsidR="00DD09B6" w:rsidRDefault="00DD09B6" w:rsidP="008D300A">
            <w:pPr>
              <w:pStyle w:val="a2"/>
            </w:pPr>
            <w:r>
              <w:t>Foreign key referencing the employee's position (FK)</w:t>
            </w:r>
          </w:p>
        </w:tc>
        <w:tc>
          <w:tcPr>
            <w:tcW w:w="2302" w:type="dxa"/>
          </w:tcPr>
          <w:p w14:paraId="4025F936" w14:textId="77777777" w:rsidR="00DD09B6" w:rsidRDefault="00DD09B6" w:rsidP="008D300A">
            <w:pPr>
              <w:pStyle w:val="a2"/>
            </w:pPr>
            <w:r>
              <w:t>INT</w:t>
            </w:r>
          </w:p>
        </w:tc>
      </w:tr>
    </w:tbl>
    <w:p w14:paraId="5F18EE6C" w14:textId="0DAAFA07" w:rsidR="00DD09B6" w:rsidRDefault="00DD09B6" w:rsidP="00DD09B6">
      <w:pPr>
        <w:pStyle w:val="a2"/>
      </w:pPr>
    </w:p>
    <w:p w14:paraId="73468714" w14:textId="189D7FC4" w:rsidR="00E454EC" w:rsidRDefault="00E454EC" w:rsidP="00DD09B6">
      <w:pPr>
        <w:pStyle w:val="a2"/>
      </w:pPr>
      <w:r>
        <w:t>Comments on table relationships</w:t>
      </w:r>
    </w:p>
    <w:p w14:paraId="43D0A50D" w14:textId="77777777" w:rsidR="00E454EC" w:rsidRDefault="00E454EC" w:rsidP="00E454EC">
      <w:pPr>
        <w:pStyle w:val="a2"/>
      </w:pPr>
      <w:r>
        <w:t>This table has relationships by station_id(FK) with next table: Station (Station_id)</w:t>
      </w:r>
    </w:p>
    <w:p w14:paraId="3658CE92" w14:textId="77777777" w:rsidR="00E454EC" w:rsidRDefault="00E454EC" w:rsidP="00E454EC">
      <w:pPr>
        <w:pStyle w:val="a2"/>
      </w:pPr>
      <w:r>
        <w:t xml:space="preserve">AND </w:t>
      </w:r>
    </w:p>
    <w:p w14:paraId="07F991A2" w14:textId="484D96DE" w:rsidR="00E454EC" w:rsidRDefault="00E454EC" w:rsidP="00E454EC">
      <w:pPr>
        <w:pStyle w:val="a2"/>
      </w:pPr>
      <w:r>
        <w:t>This table has relationships by responsible_employee_id (FK) with next table employee (employee_id)</w:t>
      </w:r>
    </w:p>
    <w:p w14:paraId="0C54981F" w14:textId="77777777" w:rsidR="00E454EC" w:rsidRDefault="00E454EC" w:rsidP="00E454EC">
      <w:pPr>
        <w:pStyle w:val="a2"/>
      </w:pPr>
    </w:p>
    <w:p w14:paraId="5A7F8D9C" w14:textId="77777777" w:rsidR="00DD09B6" w:rsidRDefault="00DD09B6" w:rsidP="00DD09B6">
      <w:pPr>
        <w:pStyle w:val="a2"/>
      </w:pPr>
    </w:p>
    <w:p w14:paraId="6A68747C" w14:textId="77777777" w:rsidR="00DD09B6" w:rsidRDefault="00DD09B6" w:rsidP="00DD09B6">
      <w:pPr>
        <w:pStyle w:val="a2"/>
      </w:pPr>
    </w:p>
    <w:tbl>
      <w:tblPr>
        <w:tblW w:w="875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418"/>
        <w:gridCol w:w="1984"/>
        <w:gridCol w:w="426"/>
        <w:gridCol w:w="2126"/>
        <w:gridCol w:w="1559"/>
      </w:tblGrid>
      <w:tr w:rsidR="00DD09B6" w:rsidRPr="00BE17E0" w14:paraId="5C72DC27" w14:textId="77777777" w:rsidTr="00DD09B6">
        <w:trPr>
          <w:trHeight w:val="245"/>
        </w:trPr>
        <w:tc>
          <w:tcPr>
            <w:tcW w:w="1237" w:type="dxa"/>
            <w:shd w:val="clear" w:color="auto" w:fill="76CDD8"/>
          </w:tcPr>
          <w:p w14:paraId="44499895" w14:textId="5D158429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91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incident</w:t>
            </w:r>
            <w:ins w:id="292" w:author="Котельницький Володимир Олександрович" w:date="2024-10-20T18:00:00Z">
              <w:r>
                <w:rPr>
                  <w:color w:val="FFFFFF" w:themeColor="background1"/>
                  <w:sz w:val="18"/>
                  <w:szCs w:val="18"/>
                </w:rPr>
                <w:t>_id</w:t>
              </w:r>
            </w:ins>
          </w:p>
        </w:tc>
        <w:tc>
          <w:tcPr>
            <w:tcW w:w="1418" w:type="dxa"/>
            <w:shd w:val="clear" w:color="auto" w:fill="76CDD8"/>
          </w:tcPr>
          <w:p w14:paraId="566F564F" w14:textId="204A374B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93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Station_id</w:t>
            </w:r>
          </w:p>
        </w:tc>
        <w:tc>
          <w:tcPr>
            <w:tcW w:w="1984" w:type="dxa"/>
            <w:shd w:val="clear" w:color="auto" w:fill="76CDD8"/>
          </w:tcPr>
          <w:p w14:paraId="084EE7CC" w14:textId="16EC44C5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Incident_time</w:t>
            </w:r>
          </w:p>
        </w:tc>
        <w:tc>
          <w:tcPr>
            <w:tcW w:w="2552" w:type="dxa"/>
            <w:gridSpan w:val="2"/>
            <w:shd w:val="clear" w:color="auto" w:fill="76CDD8"/>
          </w:tcPr>
          <w:p w14:paraId="561F4171" w14:textId="5DE7E30C" w:rsidR="00DD09B6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1559" w:type="dxa"/>
            <w:shd w:val="clear" w:color="auto" w:fill="76CDD8"/>
          </w:tcPr>
          <w:p w14:paraId="081E7F12" w14:textId="410EEF40" w:rsidR="00DD09B6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DD09B6">
              <w:rPr>
                <w:color w:val="FFFFFF" w:themeColor="background1"/>
                <w:sz w:val="18"/>
                <w:szCs w:val="18"/>
              </w:rPr>
              <w:t>Responsible_employee_id</w:t>
            </w:r>
          </w:p>
        </w:tc>
      </w:tr>
      <w:tr w:rsidR="00DD09B6" w14:paraId="51BDD4BE" w14:textId="77777777" w:rsidTr="00DD09B6">
        <w:trPr>
          <w:trHeight w:val="362"/>
        </w:trPr>
        <w:tc>
          <w:tcPr>
            <w:tcW w:w="1237" w:type="dxa"/>
          </w:tcPr>
          <w:p w14:paraId="3D749D2F" w14:textId="77777777" w:rsidR="00DD09B6" w:rsidRDefault="00DD09B6" w:rsidP="008D300A">
            <w:pPr>
              <w:pStyle w:val="a2"/>
              <w:rPr>
                <w:ins w:id="294" w:author="Котельницький Володимир Олександрович" w:date="2024-10-20T18:00:00Z"/>
              </w:rPr>
            </w:pPr>
            <w:ins w:id="295" w:author="Котельницький Володимир Олександрович" w:date="2024-10-20T18:00:00Z">
              <w:r>
                <w:lastRenderedPageBreak/>
                <w:t xml:space="preserve"> 1</w:t>
              </w:r>
            </w:ins>
          </w:p>
        </w:tc>
        <w:tc>
          <w:tcPr>
            <w:tcW w:w="1418" w:type="dxa"/>
          </w:tcPr>
          <w:p w14:paraId="3DBEE5D2" w14:textId="77777777" w:rsidR="00DD09B6" w:rsidRDefault="00DD09B6" w:rsidP="008D300A">
            <w:pPr>
              <w:pStyle w:val="a2"/>
              <w:rPr>
                <w:ins w:id="296" w:author="Котельницький Володимир Олександрович" w:date="2024-10-20T18:00:00Z"/>
              </w:rPr>
            </w:pPr>
            <w:r>
              <w:t>Volodymyr</w:t>
            </w:r>
          </w:p>
        </w:tc>
        <w:tc>
          <w:tcPr>
            <w:tcW w:w="2410" w:type="dxa"/>
            <w:gridSpan w:val="2"/>
          </w:tcPr>
          <w:p w14:paraId="5F8389A5" w14:textId="449A58BD" w:rsidR="00DD09B6" w:rsidRDefault="00DD09B6" w:rsidP="008D300A">
            <w:pPr>
              <w:pStyle w:val="a2"/>
              <w:rPr>
                <w:ins w:id="297" w:author="Котельницький Володимир Олександрович" w:date="2024-10-20T18:00:00Z"/>
              </w:rPr>
            </w:pPr>
            <w:r>
              <w:t>20:35 03.10.2024</w:t>
            </w:r>
          </w:p>
        </w:tc>
        <w:tc>
          <w:tcPr>
            <w:tcW w:w="2126" w:type="dxa"/>
          </w:tcPr>
          <w:p w14:paraId="54446F68" w14:textId="01B9AC2A" w:rsidR="00DD09B6" w:rsidRDefault="00DD09B6" w:rsidP="008D300A">
            <w:pPr>
              <w:pStyle w:val="a2"/>
            </w:pPr>
            <w:r w:rsidRPr="00DD09B6">
              <w:t>The person felt sick</w:t>
            </w:r>
          </w:p>
        </w:tc>
        <w:tc>
          <w:tcPr>
            <w:tcW w:w="1559" w:type="dxa"/>
          </w:tcPr>
          <w:p w14:paraId="6072DB45" w14:textId="77777777" w:rsidR="00DD09B6" w:rsidRDefault="00DD09B6" w:rsidP="008D300A">
            <w:pPr>
              <w:pStyle w:val="a2"/>
            </w:pPr>
            <w:r>
              <w:t>1</w:t>
            </w:r>
          </w:p>
        </w:tc>
      </w:tr>
    </w:tbl>
    <w:p w14:paraId="0F71FE08" w14:textId="77777777" w:rsidR="00B40EBA" w:rsidRDefault="00B40EBA" w:rsidP="00DD09B6">
      <w:pPr>
        <w:pStyle w:val="a2"/>
        <w:rPr>
          <w:color w:val="FF0000"/>
          <w:sz w:val="28"/>
          <w:szCs w:val="28"/>
        </w:rPr>
      </w:pPr>
    </w:p>
    <w:p w14:paraId="659E1D34" w14:textId="37609647" w:rsidR="00DD09B6" w:rsidRPr="00B40EBA" w:rsidRDefault="00DD09B6" w:rsidP="00DD09B6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>8. Station property</w:t>
      </w:r>
    </w:p>
    <w:p w14:paraId="203C93CB" w14:textId="5DAD2890" w:rsidR="008D300A" w:rsidRDefault="008D300A" w:rsidP="00DD09B6">
      <w:pPr>
        <w:pStyle w:val="a2"/>
      </w:pPr>
      <w:r>
        <w:t>Contains information about station property</w:t>
      </w:r>
    </w:p>
    <w:p w14:paraId="30DA7D8A" w14:textId="490EDF24" w:rsidR="00DD09B6" w:rsidRDefault="00DD09B6" w:rsidP="00A411D8">
      <w:pPr>
        <w:widowControl/>
        <w:spacing w:after="160" w:line="259" w:lineRule="auto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DD09B6" w:rsidRPr="00BE17E0" w14:paraId="22253BCE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5BC82366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29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29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2802E835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30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0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1292FF2A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30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0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2C53B3CB" w14:textId="77777777" w:rsidR="00DD09B6" w:rsidRPr="00BE17E0" w:rsidRDefault="00DD09B6" w:rsidP="008D300A">
            <w:pPr>
              <w:pStyle w:val="a2"/>
              <w:widowControl w:val="0"/>
              <w:spacing w:line="360" w:lineRule="auto"/>
              <w:jc w:val="center"/>
              <w:rPr>
                <w:ins w:id="304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05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A76FE6" w14:paraId="289B78D5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09740523" w14:textId="4C06AA39" w:rsidR="00A76FE6" w:rsidRDefault="00A76FE6" w:rsidP="008D300A">
            <w:pPr>
              <w:pStyle w:val="a2"/>
              <w:rPr>
                <w:ins w:id="306" w:author="Котельницький Володимир Олександрович" w:date="2024-10-20T17:58:00Z"/>
              </w:rPr>
            </w:pPr>
            <w:r>
              <w:t>Station property</w:t>
            </w:r>
          </w:p>
        </w:tc>
        <w:tc>
          <w:tcPr>
            <w:tcW w:w="2302" w:type="dxa"/>
          </w:tcPr>
          <w:p w14:paraId="42F5C524" w14:textId="0552D108" w:rsidR="00A76FE6" w:rsidRDefault="00A76FE6" w:rsidP="008D300A">
            <w:pPr>
              <w:pStyle w:val="a2"/>
              <w:rPr>
                <w:ins w:id="307" w:author="Котельницький Володимир Олександрович" w:date="2024-10-20T17:58:00Z"/>
              </w:rPr>
            </w:pPr>
            <w:r>
              <w:t>facility</w:t>
            </w:r>
            <w:ins w:id="308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6998BD1C" w14:textId="77777777" w:rsidR="00A76FE6" w:rsidRDefault="00A76FE6" w:rsidP="008D300A">
            <w:pPr>
              <w:pStyle w:val="a2"/>
            </w:pPr>
            <w:r>
              <w:t xml:space="preserve">Unique identifier for the employee </w:t>
            </w:r>
            <w:ins w:id="309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239BBC81" w14:textId="77777777" w:rsidR="00A76FE6" w:rsidRDefault="00A76FE6" w:rsidP="008D300A">
            <w:pPr>
              <w:pStyle w:val="a2"/>
              <w:rPr>
                <w:ins w:id="310" w:author="Котельницький Володимир Олександрович" w:date="2024-10-20T17:58:00Z"/>
              </w:rPr>
            </w:pPr>
            <w:ins w:id="311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2BC434FC" w14:textId="77777777" w:rsidTr="008D300A">
        <w:trPr>
          <w:trHeight w:val="432"/>
        </w:trPr>
        <w:tc>
          <w:tcPr>
            <w:tcW w:w="2302" w:type="dxa"/>
            <w:vMerge/>
          </w:tcPr>
          <w:p w14:paraId="6F77404B" w14:textId="77777777" w:rsidR="00A76FE6" w:rsidRDefault="00A76FE6" w:rsidP="008D300A">
            <w:pPr>
              <w:pStyle w:val="a2"/>
              <w:rPr>
                <w:ins w:id="312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4CEA70EF" w14:textId="77777777" w:rsidR="00A76FE6" w:rsidRDefault="00A76FE6" w:rsidP="008D300A">
            <w:pPr>
              <w:pStyle w:val="a2"/>
              <w:rPr>
                <w:ins w:id="313" w:author="Котельницький Володимир Олександрович" w:date="2024-10-20T17:58:00Z"/>
              </w:rPr>
            </w:pPr>
            <w:r>
              <w:t>Station_id</w:t>
            </w:r>
          </w:p>
        </w:tc>
        <w:tc>
          <w:tcPr>
            <w:tcW w:w="2302" w:type="dxa"/>
          </w:tcPr>
          <w:p w14:paraId="58FB6C0C" w14:textId="77777777" w:rsidR="00A76FE6" w:rsidRPr="00E723E1" w:rsidRDefault="00A76FE6" w:rsidP="008D300A">
            <w:pPr>
              <w:pStyle w:val="a2"/>
              <w:rPr>
                <w:ins w:id="314" w:author="Котельницький Володимир Олександрович" w:date="2024-10-20T17:58:00Z"/>
              </w:rPr>
            </w:pPr>
            <w:r>
              <w:t xml:space="preserve">First name of the employee </w:t>
            </w:r>
          </w:p>
        </w:tc>
        <w:tc>
          <w:tcPr>
            <w:tcW w:w="2302" w:type="dxa"/>
          </w:tcPr>
          <w:p w14:paraId="406CDF6D" w14:textId="77777777" w:rsidR="00A76FE6" w:rsidRDefault="00A76FE6" w:rsidP="008D300A">
            <w:pPr>
              <w:pStyle w:val="a2"/>
              <w:rPr>
                <w:ins w:id="315" w:author="Котельницький Володимир Олександрович" w:date="2024-10-20T17:58:00Z"/>
              </w:rPr>
            </w:pPr>
            <w:ins w:id="316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A76FE6" w14:paraId="2B5AF2BC" w14:textId="77777777" w:rsidTr="008D300A">
        <w:trPr>
          <w:trHeight w:val="432"/>
        </w:trPr>
        <w:tc>
          <w:tcPr>
            <w:tcW w:w="2302" w:type="dxa"/>
            <w:vMerge/>
          </w:tcPr>
          <w:p w14:paraId="21317FF7" w14:textId="77777777" w:rsidR="00A76FE6" w:rsidRDefault="00A76FE6" w:rsidP="008D300A">
            <w:pPr>
              <w:pStyle w:val="a2"/>
              <w:rPr>
                <w:ins w:id="317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0306E719" w14:textId="4C5CFEF8" w:rsidR="00A76FE6" w:rsidRDefault="00A76FE6" w:rsidP="008D300A">
            <w:pPr>
              <w:pStyle w:val="a2"/>
              <w:rPr>
                <w:ins w:id="318" w:author="Котельницький Володимир Олександрович" w:date="2024-10-20T17:58:00Z"/>
              </w:rPr>
            </w:pPr>
            <w:r>
              <w:t>Facility_type</w:t>
            </w:r>
          </w:p>
        </w:tc>
        <w:tc>
          <w:tcPr>
            <w:tcW w:w="2302" w:type="dxa"/>
          </w:tcPr>
          <w:p w14:paraId="3ADC5EAF" w14:textId="77777777" w:rsidR="00A76FE6" w:rsidRDefault="00A76FE6" w:rsidP="008D300A">
            <w:pPr>
              <w:pStyle w:val="a2"/>
              <w:rPr>
                <w:ins w:id="319" w:author="Котельницький Володимир Олександрович" w:date="2024-10-20T17:58:00Z"/>
              </w:rPr>
            </w:pPr>
            <w:r>
              <w:t xml:space="preserve">Last name of the employee </w:t>
            </w:r>
          </w:p>
        </w:tc>
        <w:tc>
          <w:tcPr>
            <w:tcW w:w="2302" w:type="dxa"/>
          </w:tcPr>
          <w:p w14:paraId="332926AF" w14:textId="629A9214" w:rsidR="00A76FE6" w:rsidRDefault="00A76FE6" w:rsidP="008D300A">
            <w:pPr>
              <w:pStyle w:val="a2"/>
            </w:pPr>
            <w:r>
              <w:t>varchar</w:t>
            </w:r>
          </w:p>
          <w:p w14:paraId="4CBDE083" w14:textId="77777777" w:rsidR="00A76FE6" w:rsidRDefault="00A76FE6" w:rsidP="008D300A">
            <w:pPr>
              <w:pStyle w:val="a2"/>
              <w:rPr>
                <w:ins w:id="320" w:author="Котельницький Володимир Олександрович" w:date="2024-10-20T17:58:00Z"/>
              </w:rPr>
            </w:pPr>
          </w:p>
        </w:tc>
      </w:tr>
      <w:tr w:rsidR="00A76FE6" w14:paraId="409D29BE" w14:textId="77777777" w:rsidTr="008D300A">
        <w:trPr>
          <w:trHeight w:val="432"/>
        </w:trPr>
        <w:tc>
          <w:tcPr>
            <w:tcW w:w="2302" w:type="dxa"/>
            <w:vMerge/>
          </w:tcPr>
          <w:p w14:paraId="5B1ED469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48C7B03D" w14:textId="0361FA81" w:rsidR="00A76FE6" w:rsidRDefault="00A76FE6" w:rsidP="008D300A">
            <w:pPr>
              <w:pStyle w:val="a2"/>
            </w:pPr>
            <w:r>
              <w:t>cost</w:t>
            </w:r>
          </w:p>
        </w:tc>
        <w:tc>
          <w:tcPr>
            <w:tcW w:w="2302" w:type="dxa"/>
          </w:tcPr>
          <w:p w14:paraId="2FC0E3CF" w14:textId="77777777" w:rsidR="00A76FE6" w:rsidRDefault="00A76FE6" w:rsidP="008D300A">
            <w:pPr>
              <w:pStyle w:val="a2"/>
            </w:pPr>
            <w:r>
              <w:t>Date of birth of the employee</w:t>
            </w:r>
          </w:p>
        </w:tc>
        <w:tc>
          <w:tcPr>
            <w:tcW w:w="2302" w:type="dxa"/>
          </w:tcPr>
          <w:p w14:paraId="15F05943" w14:textId="738ACA62" w:rsidR="00A76FE6" w:rsidRDefault="00A76FE6" w:rsidP="008D300A">
            <w:pPr>
              <w:pStyle w:val="a2"/>
            </w:pPr>
            <w:r>
              <w:t>decimal</w:t>
            </w:r>
          </w:p>
        </w:tc>
      </w:tr>
      <w:tr w:rsidR="00A76FE6" w14:paraId="5D02316C" w14:textId="77777777" w:rsidTr="008D300A">
        <w:trPr>
          <w:trHeight w:val="432"/>
        </w:trPr>
        <w:tc>
          <w:tcPr>
            <w:tcW w:w="2302" w:type="dxa"/>
            <w:vMerge/>
          </w:tcPr>
          <w:p w14:paraId="3D7AE3E1" w14:textId="77777777" w:rsidR="00A76FE6" w:rsidRDefault="00A76FE6" w:rsidP="008D300A">
            <w:pPr>
              <w:pStyle w:val="a2"/>
            </w:pPr>
          </w:p>
        </w:tc>
        <w:tc>
          <w:tcPr>
            <w:tcW w:w="2302" w:type="dxa"/>
          </w:tcPr>
          <w:p w14:paraId="2E8506B5" w14:textId="4ACED601" w:rsidR="00A76FE6" w:rsidRDefault="00A76FE6" w:rsidP="008D300A">
            <w:pPr>
              <w:pStyle w:val="a2"/>
            </w:pPr>
            <w:r>
              <w:t>Is_available</w:t>
            </w:r>
          </w:p>
        </w:tc>
        <w:tc>
          <w:tcPr>
            <w:tcW w:w="2302" w:type="dxa"/>
          </w:tcPr>
          <w:p w14:paraId="405F0AAC" w14:textId="77A1BD84" w:rsidR="00A76FE6" w:rsidRPr="00A76FE6" w:rsidRDefault="00A76FE6" w:rsidP="008D300A">
            <w:pPr>
              <w:pStyle w:val="a2"/>
              <w:rPr>
                <w:lang w:val="uk-UA"/>
              </w:rPr>
            </w:pPr>
            <w:r w:rsidRPr="00A76FE6">
              <w:rPr>
                <w:lang w:val="uk-UA"/>
              </w:rPr>
              <w:t>checks the availability of this property</w:t>
            </w:r>
          </w:p>
        </w:tc>
        <w:tc>
          <w:tcPr>
            <w:tcW w:w="2302" w:type="dxa"/>
          </w:tcPr>
          <w:p w14:paraId="192935D0" w14:textId="40008FD6" w:rsidR="00A76FE6" w:rsidRPr="00A76FE6" w:rsidRDefault="00A76FE6" w:rsidP="008D300A">
            <w:pPr>
              <w:pStyle w:val="a2"/>
            </w:pPr>
            <w:r>
              <w:t>Varchar(2)</w:t>
            </w:r>
          </w:p>
        </w:tc>
      </w:tr>
    </w:tbl>
    <w:p w14:paraId="686331B3" w14:textId="77777777" w:rsidR="00DD09B6" w:rsidRDefault="00DD09B6" w:rsidP="00DD09B6">
      <w:pPr>
        <w:pStyle w:val="a2"/>
      </w:pPr>
    </w:p>
    <w:p w14:paraId="2253C649" w14:textId="77777777" w:rsidR="00E454EC" w:rsidRDefault="00E454EC" w:rsidP="00E454EC">
      <w:pPr>
        <w:pStyle w:val="a2"/>
      </w:pPr>
      <w:r>
        <w:t>Comments on table relationships</w:t>
      </w:r>
    </w:p>
    <w:p w14:paraId="02EA905A" w14:textId="77777777" w:rsidR="00E454EC" w:rsidRDefault="00E454EC" w:rsidP="00E454EC">
      <w:pPr>
        <w:pStyle w:val="a2"/>
      </w:pPr>
      <w:r>
        <w:t>This table has relationships by station_id(FK) with next table: Station (Station_id)</w:t>
      </w:r>
    </w:p>
    <w:p w14:paraId="40768A80" w14:textId="77777777" w:rsidR="00DD09B6" w:rsidRDefault="00DD09B6" w:rsidP="00DD09B6">
      <w:pPr>
        <w:pStyle w:val="a2"/>
      </w:pPr>
    </w:p>
    <w:p w14:paraId="1EAC2E9D" w14:textId="77777777" w:rsidR="00DD09B6" w:rsidRDefault="00DD09B6" w:rsidP="00DD09B6">
      <w:pPr>
        <w:pStyle w:val="a2"/>
      </w:pPr>
    </w:p>
    <w:tbl>
      <w:tblPr>
        <w:tblW w:w="9743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37"/>
        <w:gridCol w:w="1418"/>
        <w:gridCol w:w="1984"/>
        <w:gridCol w:w="426"/>
        <w:gridCol w:w="2126"/>
        <w:gridCol w:w="2552"/>
      </w:tblGrid>
      <w:tr w:rsidR="00A76FE6" w:rsidRPr="00BE17E0" w14:paraId="47DBA38C" w14:textId="29CC163A" w:rsidTr="00A76FE6">
        <w:trPr>
          <w:trHeight w:val="245"/>
        </w:trPr>
        <w:tc>
          <w:tcPr>
            <w:tcW w:w="1237" w:type="dxa"/>
            <w:shd w:val="clear" w:color="auto" w:fill="76CDD8"/>
          </w:tcPr>
          <w:p w14:paraId="4E84F5E8" w14:textId="5501EC9A" w:rsidR="00A76FE6" w:rsidRPr="00BE17E0" w:rsidRDefault="00A76FE6" w:rsidP="008D300A">
            <w:pPr>
              <w:pStyle w:val="a2"/>
              <w:widowControl w:val="0"/>
              <w:spacing w:line="360" w:lineRule="auto"/>
              <w:jc w:val="center"/>
              <w:rPr>
                <w:ins w:id="321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DD09B6">
              <w:rPr>
                <w:color w:val="FFFFFF" w:themeColor="background1"/>
                <w:sz w:val="18"/>
                <w:szCs w:val="18"/>
              </w:rPr>
              <w:t>facility_id</w:t>
            </w:r>
          </w:p>
        </w:tc>
        <w:tc>
          <w:tcPr>
            <w:tcW w:w="1418" w:type="dxa"/>
            <w:shd w:val="clear" w:color="auto" w:fill="76CDD8"/>
          </w:tcPr>
          <w:p w14:paraId="5DDA99F3" w14:textId="77777777" w:rsidR="00A76FE6" w:rsidRPr="00BE17E0" w:rsidRDefault="00A76FE6" w:rsidP="008D300A">
            <w:pPr>
              <w:pStyle w:val="a2"/>
              <w:widowControl w:val="0"/>
              <w:spacing w:line="360" w:lineRule="auto"/>
              <w:jc w:val="center"/>
              <w:rPr>
                <w:ins w:id="322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Station_id</w:t>
            </w:r>
          </w:p>
        </w:tc>
        <w:tc>
          <w:tcPr>
            <w:tcW w:w="1984" w:type="dxa"/>
            <w:shd w:val="clear" w:color="auto" w:fill="76CDD8"/>
          </w:tcPr>
          <w:p w14:paraId="2650E2DC" w14:textId="612175C6" w:rsidR="00A76FE6" w:rsidRPr="00BE17E0" w:rsidRDefault="00A76FE6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Facility_type</w:t>
            </w:r>
          </w:p>
        </w:tc>
        <w:tc>
          <w:tcPr>
            <w:tcW w:w="2552" w:type="dxa"/>
            <w:gridSpan w:val="2"/>
            <w:shd w:val="clear" w:color="auto" w:fill="76CDD8"/>
          </w:tcPr>
          <w:p w14:paraId="081BD4C3" w14:textId="70D2C461" w:rsidR="00A76FE6" w:rsidRDefault="00A76FE6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cost</w:t>
            </w:r>
          </w:p>
        </w:tc>
        <w:tc>
          <w:tcPr>
            <w:tcW w:w="2552" w:type="dxa"/>
            <w:shd w:val="clear" w:color="auto" w:fill="76CDD8"/>
          </w:tcPr>
          <w:p w14:paraId="157D714F" w14:textId="0499FB98" w:rsidR="00A76FE6" w:rsidRPr="008D300A" w:rsidRDefault="00A76FE6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Is_available</w:t>
            </w:r>
          </w:p>
        </w:tc>
      </w:tr>
      <w:tr w:rsidR="00A76FE6" w14:paraId="72E9FE33" w14:textId="0870AD0F" w:rsidTr="00A76FE6">
        <w:trPr>
          <w:trHeight w:val="362"/>
        </w:trPr>
        <w:tc>
          <w:tcPr>
            <w:tcW w:w="1237" w:type="dxa"/>
          </w:tcPr>
          <w:p w14:paraId="501E0029" w14:textId="77777777" w:rsidR="00A76FE6" w:rsidRDefault="00A76FE6" w:rsidP="008D300A">
            <w:pPr>
              <w:pStyle w:val="a2"/>
              <w:rPr>
                <w:ins w:id="323" w:author="Котельницький Володимир Олександрович" w:date="2024-10-20T18:00:00Z"/>
              </w:rPr>
            </w:pPr>
            <w:ins w:id="324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418" w:type="dxa"/>
          </w:tcPr>
          <w:p w14:paraId="29F8F79E" w14:textId="77062566" w:rsidR="00A76FE6" w:rsidRDefault="00A76FE6" w:rsidP="008D300A">
            <w:pPr>
              <w:pStyle w:val="a2"/>
              <w:rPr>
                <w:ins w:id="325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2410" w:type="dxa"/>
            <w:gridSpan w:val="2"/>
          </w:tcPr>
          <w:p w14:paraId="4F403041" w14:textId="05552D7B" w:rsidR="00A76FE6" w:rsidRDefault="00A76FE6" w:rsidP="008D300A">
            <w:pPr>
              <w:pStyle w:val="a2"/>
              <w:rPr>
                <w:ins w:id="326" w:author="Котельницький Володимир Олександрович" w:date="2024-10-20T18:00:00Z"/>
              </w:rPr>
            </w:pPr>
            <w:r>
              <w:t>mop</w:t>
            </w:r>
          </w:p>
        </w:tc>
        <w:tc>
          <w:tcPr>
            <w:tcW w:w="2126" w:type="dxa"/>
          </w:tcPr>
          <w:p w14:paraId="6C880EDE" w14:textId="60A6B455" w:rsidR="00A76FE6" w:rsidRDefault="00A76FE6" w:rsidP="008D300A">
            <w:pPr>
              <w:pStyle w:val="a2"/>
            </w:pPr>
            <w:r>
              <w:t>100.00</w:t>
            </w:r>
          </w:p>
        </w:tc>
        <w:tc>
          <w:tcPr>
            <w:tcW w:w="2552" w:type="dxa"/>
          </w:tcPr>
          <w:p w14:paraId="65ABC541" w14:textId="2255A0B5" w:rsidR="00A76FE6" w:rsidRDefault="00A76FE6" w:rsidP="008D300A">
            <w:pPr>
              <w:pStyle w:val="a2"/>
            </w:pPr>
            <w:r>
              <w:t>Y</w:t>
            </w:r>
          </w:p>
        </w:tc>
      </w:tr>
    </w:tbl>
    <w:p w14:paraId="302F137D" w14:textId="77777777" w:rsidR="008D300A" w:rsidRPr="008D300A" w:rsidRDefault="008D300A" w:rsidP="008D300A"/>
    <w:p w14:paraId="7A786225" w14:textId="6FC26D7D" w:rsidR="008D300A" w:rsidRPr="00B40EBA" w:rsidRDefault="008D300A" w:rsidP="008D300A">
      <w:pPr>
        <w:pStyle w:val="a2"/>
        <w:rPr>
          <w:color w:val="FF0000"/>
          <w:sz w:val="28"/>
          <w:szCs w:val="28"/>
        </w:rPr>
      </w:pPr>
      <w:r w:rsidRPr="00B40EBA">
        <w:rPr>
          <w:color w:val="FF0000"/>
          <w:sz w:val="28"/>
          <w:szCs w:val="28"/>
        </w:rPr>
        <w:t>9. Transfer</w:t>
      </w:r>
    </w:p>
    <w:p w14:paraId="58601CE4" w14:textId="4E8F824F" w:rsidR="008D300A" w:rsidRDefault="008D300A" w:rsidP="008D300A">
      <w:pPr>
        <w:widowControl/>
        <w:spacing w:after="160" w:line="259" w:lineRule="auto"/>
      </w:pPr>
      <w:r w:rsidRPr="008D300A">
        <w:rPr>
          <w:rFonts w:ascii="Trebuchet MS" w:hAnsi="Trebuchet MS"/>
          <w:color w:val="464547"/>
        </w:rPr>
        <w:t>Contains information about transfer options between stations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302"/>
        <w:gridCol w:w="2302"/>
        <w:gridCol w:w="2302"/>
      </w:tblGrid>
      <w:tr w:rsidR="008D300A" w:rsidRPr="00BE17E0" w14:paraId="15D5362C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7A414259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27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28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302" w:type="dxa"/>
            <w:shd w:val="clear" w:color="auto" w:fill="76CDD8"/>
          </w:tcPr>
          <w:p w14:paraId="349B4346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29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30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302" w:type="dxa"/>
            <w:shd w:val="clear" w:color="auto" w:fill="76CDD8"/>
          </w:tcPr>
          <w:p w14:paraId="4370A07B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31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32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52C97689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33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34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8D300A" w14:paraId="64317A4A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2F8BE5A4" w14:textId="2957ACA6" w:rsidR="008D300A" w:rsidRDefault="008D300A" w:rsidP="008D300A">
            <w:pPr>
              <w:pStyle w:val="a2"/>
              <w:rPr>
                <w:ins w:id="335" w:author="Котельницький Володимир Олександрович" w:date="2024-10-20T17:58:00Z"/>
              </w:rPr>
            </w:pPr>
            <w:r>
              <w:t>Transfer</w:t>
            </w:r>
          </w:p>
        </w:tc>
        <w:tc>
          <w:tcPr>
            <w:tcW w:w="2302" w:type="dxa"/>
          </w:tcPr>
          <w:p w14:paraId="24F58C23" w14:textId="12B7E891" w:rsidR="008D300A" w:rsidRDefault="008D300A" w:rsidP="008D300A">
            <w:pPr>
              <w:pStyle w:val="a2"/>
              <w:rPr>
                <w:ins w:id="336" w:author="Котельницький Володимир Олександрович" w:date="2024-10-20T17:58:00Z"/>
              </w:rPr>
            </w:pPr>
            <w:r>
              <w:t>Transfer</w:t>
            </w:r>
            <w:ins w:id="337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302" w:type="dxa"/>
          </w:tcPr>
          <w:p w14:paraId="7B0DE018" w14:textId="7DED7279" w:rsidR="008D300A" w:rsidRDefault="008D300A" w:rsidP="008D300A">
            <w:pPr>
              <w:pStyle w:val="a2"/>
            </w:pPr>
            <w:r>
              <w:t xml:space="preserve">Unique identifier for the transfer </w:t>
            </w:r>
            <w:ins w:id="338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5E5B0090" w14:textId="77777777" w:rsidR="008D300A" w:rsidRDefault="008D300A" w:rsidP="008D300A">
            <w:pPr>
              <w:pStyle w:val="a2"/>
              <w:rPr>
                <w:ins w:id="339" w:author="Котельницький Володимир Олександрович" w:date="2024-10-20T17:58:00Z"/>
              </w:rPr>
            </w:pPr>
            <w:ins w:id="340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D300A" w14:paraId="023BE9F5" w14:textId="77777777" w:rsidTr="008D300A">
        <w:trPr>
          <w:trHeight w:val="432"/>
        </w:trPr>
        <w:tc>
          <w:tcPr>
            <w:tcW w:w="2302" w:type="dxa"/>
            <w:vMerge/>
          </w:tcPr>
          <w:p w14:paraId="592D4AE3" w14:textId="77777777" w:rsidR="008D300A" w:rsidRDefault="008D300A" w:rsidP="008D300A">
            <w:pPr>
              <w:pStyle w:val="a2"/>
              <w:rPr>
                <w:ins w:id="341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399ED6C8" w14:textId="0A97602A" w:rsidR="008D300A" w:rsidRDefault="008D300A" w:rsidP="008D300A">
            <w:pPr>
              <w:pStyle w:val="a2"/>
              <w:rPr>
                <w:ins w:id="342" w:author="Котельницький Володимир Олександрович" w:date="2024-10-20T17:58:00Z"/>
              </w:rPr>
            </w:pPr>
            <w:r>
              <w:t>From_station_id</w:t>
            </w:r>
          </w:p>
        </w:tc>
        <w:tc>
          <w:tcPr>
            <w:tcW w:w="2302" w:type="dxa"/>
          </w:tcPr>
          <w:p w14:paraId="1DA29B36" w14:textId="032883D3" w:rsidR="008D300A" w:rsidRPr="00E723E1" w:rsidRDefault="008D300A" w:rsidP="008D300A">
            <w:pPr>
              <w:pStyle w:val="a2"/>
              <w:rPr>
                <w:ins w:id="343" w:author="Котельницький Володимир Олександрович" w:date="2024-10-20T17:58:00Z"/>
              </w:rPr>
            </w:pPr>
            <w:r>
              <w:t>Foreign key referencing the departure station (FK)</w:t>
            </w:r>
          </w:p>
        </w:tc>
        <w:tc>
          <w:tcPr>
            <w:tcW w:w="2302" w:type="dxa"/>
          </w:tcPr>
          <w:p w14:paraId="02293752" w14:textId="77777777" w:rsidR="008D300A" w:rsidRDefault="008D300A" w:rsidP="008D300A">
            <w:pPr>
              <w:pStyle w:val="a2"/>
              <w:rPr>
                <w:ins w:id="344" w:author="Котельницький Володимир Олександрович" w:date="2024-10-20T17:58:00Z"/>
              </w:rPr>
            </w:pPr>
            <w:ins w:id="345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D300A" w14:paraId="7E18132A" w14:textId="77777777" w:rsidTr="008D300A">
        <w:trPr>
          <w:trHeight w:val="432"/>
        </w:trPr>
        <w:tc>
          <w:tcPr>
            <w:tcW w:w="2302" w:type="dxa"/>
            <w:vMerge/>
          </w:tcPr>
          <w:p w14:paraId="4F8B1314" w14:textId="77777777" w:rsidR="008D300A" w:rsidRDefault="008D300A" w:rsidP="008D300A">
            <w:pPr>
              <w:pStyle w:val="a2"/>
              <w:rPr>
                <w:ins w:id="346" w:author="Котельницький Володимир Олександрович" w:date="2024-10-20T17:58:00Z"/>
              </w:rPr>
            </w:pPr>
          </w:p>
        </w:tc>
        <w:tc>
          <w:tcPr>
            <w:tcW w:w="2302" w:type="dxa"/>
          </w:tcPr>
          <w:p w14:paraId="2567C426" w14:textId="07D01562" w:rsidR="008D300A" w:rsidRDefault="008D300A" w:rsidP="008D300A">
            <w:pPr>
              <w:pStyle w:val="a2"/>
              <w:rPr>
                <w:ins w:id="347" w:author="Котельницький Володимир Олександрович" w:date="2024-10-20T17:58:00Z"/>
              </w:rPr>
            </w:pPr>
            <w:r>
              <w:t>to_station_id</w:t>
            </w:r>
          </w:p>
        </w:tc>
        <w:tc>
          <w:tcPr>
            <w:tcW w:w="2302" w:type="dxa"/>
          </w:tcPr>
          <w:p w14:paraId="18DCA87E" w14:textId="5B4D9D3A" w:rsidR="008D300A" w:rsidRDefault="008D300A" w:rsidP="008D300A">
            <w:pPr>
              <w:pStyle w:val="a2"/>
              <w:rPr>
                <w:ins w:id="348" w:author="Котельницький Володимир Олександрович" w:date="2024-10-20T17:58:00Z"/>
              </w:rPr>
            </w:pPr>
            <w:r>
              <w:t>Foreign key referencing the destination station (FK)</w:t>
            </w:r>
          </w:p>
        </w:tc>
        <w:tc>
          <w:tcPr>
            <w:tcW w:w="2302" w:type="dxa"/>
          </w:tcPr>
          <w:p w14:paraId="6438B693" w14:textId="6F7C23FB" w:rsidR="008D300A" w:rsidRDefault="008D300A" w:rsidP="008D300A">
            <w:pPr>
              <w:pStyle w:val="a2"/>
            </w:pPr>
            <w:r>
              <w:t>INT</w:t>
            </w:r>
          </w:p>
          <w:p w14:paraId="6EC10635" w14:textId="77777777" w:rsidR="008D300A" w:rsidRDefault="008D300A" w:rsidP="008D300A">
            <w:pPr>
              <w:pStyle w:val="a2"/>
              <w:rPr>
                <w:ins w:id="349" w:author="Котельницький Володимир Олександрович" w:date="2024-10-20T17:58:00Z"/>
              </w:rPr>
            </w:pPr>
          </w:p>
        </w:tc>
      </w:tr>
      <w:tr w:rsidR="008D300A" w14:paraId="7E01B520" w14:textId="77777777" w:rsidTr="008D300A">
        <w:trPr>
          <w:trHeight w:val="432"/>
        </w:trPr>
        <w:tc>
          <w:tcPr>
            <w:tcW w:w="2302" w:type="dxa"/>
            <w:vMerge/>
          </w:tcPr>
          <w:p w14:paraId="7CA43275" w14:textId="77777777" w:rsidR="008D300A" w:rsidRDefault="008D300A" w:rsidP="008D300A">
            <w:pPr>
              <w:pStyle w:val="a2"/>
            </w:pPr>
          </w:p>
        </w:tc>
        <w:tc>
          <w:tcPr>
            <w:tcW w:w="2302" w:type="dxa"/>
          </w:tcPr>
          <w:p w14:paraId="4230AA9D" w14:textId="1439770A" w:rsidR="008D300A" w:rsidRDefault="008D300A" w:rsidP="008D300A">
            <w:pPr>
              <w:pStyle w:val="a2"/>
            </w:pPr>
            <w:r>
              <w:t>Transfer_time_in_minutes</w:t>
            </w:r>
          </w:p>
        </w:tc>
        <w:tc>
          <w:tcPr>
            <w:tcW w:w="2302" w:type="dxa"/>
          </w:tcPr>
          <w:p w14:paraId="600E2977" w14:textId="1D766A51" w:rsidR="008D300A" w:rsidRDefault="008D300A" w:rsidP="008D300A">
            <w:pPr>
              <w:pStyle w:val="a2"/>
            </w:pPr>
            <w:r>
              <w:t xml:space="preserve">Date of birth of the employee </w:t>
            </w:r>
          </w:p>
        </w:tc>
        <w:tc>
          <w:tcPr>
            <w:tcW w:w="2302" w:type="dxa"/>
          </w:tcPr>
          <w:p w14:paraId="1A59B1AB" w14:textId="77777777" w:rsidR="008D300A" w:rsidRDefault="008D300A" w:rsidP="008D300A">
            <w:pPr>
              <w:pStyle w:val="a2"/>
            </w:pPr>
            <w:r>
              <w:t>decimal</w:t>
            </w:r>
          </w:p>
        </w:tc>
      </w:tr>
    </w:tbl>
    <w:p w14:paraId="228E7BD2" w14:textId="77777777" w:rsidR="008D300A" w:rsidRDefault="008D300A" w:rsidP="008D300A">
      <w:pPr>
        <w:pStyle w:val="a2"/>
      </w:pPr>
    </w:p>
    <w:p w14:paraId="18F212EE" w14:textId="77777777" w:rsidR="00E454EC" w:rsidRDefault="00E454EC" w:rsidP="00E454EC">
      <w:pPr>
        <w:pStyle w:val="a2"/>
      </w:pPr>
    </w:p>
    <w:p w14:paraId="3E3FCE59" w14:textId="60E0538C" w:rsidR="00E454EC" w:rsidRDefault="00E454EC" w:rsidP="00E454EC">
      <w:pPr>
        <w:pStyle w:val="a2"/>
      </w:pPr>
      <w:r>
        <w:t>Comments on table relationships</w:t>
      </w:r>
    </w:p>
    <w:p w14:paraId="30DBFDB5" w14:textId="5CB872B7" w:rsidR="00E454EC" w:rsidRDefault="00E454EC" w:rsidP="00E454EC">
      <w:pPr>
        <w:pStyle w:val="a2"/>
      </w:pPr>
      <w:r>
        <w:lastRenderedPageBreak/>
        <w:t>This table has relationships by from_station_id(FK) with next table: Station (Station_id)</w:t>
      </w:r>
    </w:p>
    <w:p w14:paraId="02A0C646" w14:textId="77777777" w:rsidR="00E454EC" w:rsidRDefault="00E454EC" w:rsidP="00E454EC">
      <w:pPr>
        <w:pStyle w:val="a2"/>
      </w:pPr>
      <w:r>
        <w:t xml:space="preserve">AND </w:t>
      </w:r>
    </w:p>
    <w:p w14:paraId="36556A5A" w14:textId="0C85F7BF" w:rsidR="00E454EC" w:rsidRDefault="00E454EC" w:rsidP="00E454EC">
      <w:pPr>
        <w:pStyle w:val="a2"/>
      </w:pPr>
      <w:r>
        <w:t>This table has relationships by to_station_id (FK) with next table: Station (Station_id)</w:t>
      </w:r>
    </w:p>
    <w:p w14:paraId="6CE323C6" w14:textId="68B9AE02" w:rsidR="00E454EC" w:rsidRDefault="00E454EC" w:rsidP="00E454EC">
      <w:pPr>
        <w:pStyle w:val="a2"/>
      </w:pPr>
    </w:p>
    <w:p w14:paraId="4F30F00B" w14:textId="77777777" w:rsidR="008D300A" w:rsidRDefault="008D300A" w:rsidP="008D300A">
      <w:pPr>
        <w:pStyle w:val="a2"/>
      </w:pPr>
    </w:p>
    <w:p w14:paraId="2375BE26" w14:textId="77777777" w:rsidR="008D300A" w:rsidRDefault="008D300A" w:rsidP="008D300A">
      <w:pPr>
        <w:pStyle w:val="a2"/>
      </w:pPr>
    </w:p>
    <w:tbl>
      <w:tblPr>
        <w:tblW w:w="7191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559"/>
        <w:gridCol w:w="2127"/>
        <w:gridCol w:w="2126"/>
      </w:tblGrid>
      <w:tr w:rsidR="008D300A" w:rsidRPr="00BE17E0" w14:paraId="7C30D140" w14:textId="77777777" w:rsidTr="008D300A">
        <w:trPr>
          <w:trHeight w:val="245"/>
        </w:trPr>
        <w:tc>
          <w:tcPr>
            <w:tcW w:w="1379" w:type="dxa"/>
            <w:shd w:val="clear" w:color="auto" w:fill="76CDD8"/>
          </w:tcPr>
          <w:p w14:paraId="770C7DB6" w14:textId="6EEAFA1B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50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Transfer_id</w:t>
            </w:r>
          </w:p>
        </w:tc>
        <w:tc>
          <w:tcPr>
            <w:tcW w:w="1559" w:type="dxa"/>
            <w:shd w:val="clear" w:color="auto" w:fill="76CDD8"/>
          </w:tcPr>
          <w:p w14:paraId="353F9B04" w14:textId="10569D04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51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From_station_id</w:t>
            </w:r>
          </w:p>
        </w:tc>
        <w:tc>
          <w:tcPr>
            <w:tcW w:w="2127" w:type="dxa"/>
            <w:shd w:val="clear" w:color="auto" w:fill="76CDD8"/>
          </w:tcPr>
          <w:p w14:paraId="642AB182" w14:textId="6841D153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to_station_id</w:t>
            </w:r>
          </w:p>
        </w:tc>
        <w:tc>
          <w:tcPr>
            <w:tcW w:w="2126" w:type="dxa"/>
            <w:shd w:val="clear" w:color="auto" w:fill="76CDD8"/>
          </w:tcPr>
          <w:p w14:paraId="54E8A5E3" w14:textId="2C5713B7" w:rsidR="008D300A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Transfer_time_in_minutes</w:t>
            </w:r>
          </w:p>
        </w:tc>
      </w:tr>
      <w:tr w:rsidR="008D300A" w14:paraId="2C765DAD" w14:textId="77777777" w:rsidTr="008D300A">
        <w:trPr>
          <w:trHeight w:val="362"/>
        </w:trPr>
        <w:tc>
          <w:tcPr>
            <w:tcW w:w="1379" w:type="dxa"/>
          </w:tcPr>
          <w:p w14:paraId="77D871A4" w14:textId="77777777" w:rsidR="008D300A" w:rsidRDefault="008D300A" w:rsidP="008D300A">
            <w:pPr>
              <w:pStyle w:val="a2"/>
              <w:rPr>
                <w:ins w:id="352" w:author="Котельницький Володимир Олександрович" w:date="2024-10-20T18:00:00Z"/>
              </w:rPr>
            </w:pPr>
            <w:ins w:id="353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559" w:type="dxa"/>
          </w:tcPr>
          <w:p w14:paraId="458CA846" w14:textId="77777777" w:rsidR="008D300A" w:rsidRDefault="008D300A" w:rsidP="008D300A">
            <w:pPr>
              <w:pStyle w:val="a2"/>
              <w:rPr>
                <w:ins w:id="354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2127" w:type="dxa"/>
          </w:tcPr>
          <w:p w14:paraId="40205D79" w14:textId="0F0B6B5B" w:rsidR="008D300A" w:rsidRDefault="008D300A" w:rsidP="008D300A">
            <w:pPr>
              <w:pStyle w:val="a2"/>
              <w:rPr>
                <w:ins w:id="355" w:author="Котельницький Володимир Олександрович" w:date="2024-10-20T18:00:00Z"/>
              </w:rPr>
            </w:pPr>
            <w:r>
              <w:t>8</w:t>
            </w:r>
          </w:p>
        </w:tc>
        <w:tc>
          <w:tcPr>
            <w:tcW w:w="2126" w:type="dxa"/>
          </w:tcPr>
          <w:p w14:paraId="34AEAED8" w14:textId="0F1B3CFD" w:rsidR="008D300A" w:rsidRDefault="008D300A" w:rsidP="008D300A">
            <w:pPr>
              <w:pStyle w:val="a2"/>
            </w:pPr>
            <w:r>
              <w:t>8.5</w:t>
            </w:r>
          </w:p>
        </w:tc>
      </w:tr>
    </w:tbl>
    <w:p w14:paraId="54B7DA05" w14:textId="2C7276AE" w:rsidR="008D300A" w:rsidRPr="00B40EBA" w:rsidRDefault="008D300A" w:rsidP="00A411D8">
      <w:pPr>
        <w:widowControl/>
        <w:spacing w:after="160" w:line="259" w:lineRule="auto"/>
        <w:rPr>
          <w:color w:val="FF0000"/>
          <w:sz w:val="28"/>
          <w:szCs w:val="28"/>
        </w:rPr>
      </w:pPr>
    </w:p>
    <w:p w14:paraId="2893C081" w14:textId="6FE66D3B" w:rsidR="008D300A" w:rsidRPr="00B40EBA" w:rsidRDefault="00B40EBA" w:rsidP="008D300A">
      <w:pPr>
        <w:pStyle w:val="a2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10</w:t>
      </w:r>
      <w:r w:rsidR="008D300A" w:rsidRPr="00B40EBA">
        <w:rPr>
          <w:color w:val="FF0000"/>
          <w:sz w:val="28"/>
          <w:szCs w:val="28"/>
        </w:rPr>
        <w:t>. Station</w:t>
      </w:r>
      <w:r w:rsidR="008A29B6" w:rsidRPr="00B40EBA">
        <w:rPr>
          <w:color w:val="FF0000"/>
          <w:sz w:val="28"/>
          <w:szCs w:val="28"/>
        </w:rPr>
        <w:t xml:space="preserve"> </w:t>
      </w:r>
      <w:r w:rsidR="008D300A" w:rsidRPr="00B40EBA">
        <w:rPr>
          <w:color w:val="FF0000"/>
          <w:sz w:val="28"/>
          <w:szCs w:val="28"/>
        </w:rPr>
        <w:t>cleaning</w:t>
      </w:r>
    </w:p>
    <w:p w14:paraId="2301C142" w14:textId="17C94783" w:rsidR="008D300A" w:rsidRPr="008D300A" w:rsidRDefault="008A29B6" w:rsidP="00A411D8">
      <w:pPr>
        <w:widowControl/>
        <w:spacing w:after="160" w:line="259" w:lineRule="auto"/>
      </w:pPr>
      <w:r w:rsidRPr="008A29B6">
        <w:rPr>
          <w:rFonts w:ascii="Trebuchet MS" w:hAnsi="Trebuchet MS"/>
          <w:color w:val="464547"/>
        </w:rPr>
        <w:t>Contains information about the</w:t>
      </w:r>
      <w:r>
        <w:rPr>
          <w:rFonts w:ascii="Trebuchet MS" w:hAnsi="Trebuchet MS"/>
          <w:color w:val="464547"/>
        </w:rPr>
        <w:t xml:space="preserve"> general</w:t>
      </w:r>
      <w:r w:rsidRPr="008A29B6">
        <w:rPr>
          <w:rFonts w:ascii="Trebuchet MS" w:hAnsi="Trebuchet MS"/>
          <w:color w:val="464547"/>
        </w:rPr>
        <w:t xml:space="preserve"> cleaning schedule and responsibilities for subway stations.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02"/>
        <w:gridCol w:w="2479"/>
        <w:gridCol w:w="2125"/>
        <w:gridCol w:w="2302"/>
      </w:tblGrid>
      <w:tr w:rsidR="008D300A" w:rsidRPr="00BE17E0" w14:paraId="62BD6895" w14:textId="77777777" w:rsidTr="008D300A">
        <w:trPr>
          <w:trHeight w:val="292"/>
        </w:trPr>
        <w:tc>
          <w:tcPr>
            <w:tcW w:w="2302" w:type="dxa"/>
            <w:shd w:val="clear" w:color="auto" w:fill="76CDD8"/>
          </w:tcPr>
          <w:p w14:paraId="48B54ADC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56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57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>Table Name</w:t>
              </w:r>
            </w:ins>
          </w:p>
        </w:tc>
        <w:tc>
          <w:tcPr>
            <w:tcW w:w="2479" w:type="dxa"/>
            <w:shd w:val="clear" w:color="auto" w:fill="76CDD8"/>
          </w:tcPr>
          <w:p w14:paraId="6E05B495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58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59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name </w:t>
              </w:r>
            </w:ins>
          </w:p>
        </w:tc>
        <w:tc>
          <w:tcPr>
            <w:tcW w:w="2125" w:type="dxa"/>
            <w:shd w:val="clear" w:color="auto" w:fill="76CDD8"/>
          </w:tcPr>
          <w:p w14:paraId="6BEDB016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60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61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Field Description </w:t>
              </w:r>
            </w:ins>
          </w:p>
        </w:tc>
        <w:tc>
          <w:tcPr>
            <w:tcW w:w="2302" w:type="dxa"/>
            <w:shd w:val="clear" w:color="auto" w:fill="76CDD8"/>
          </w:tcPr>
          <w:p w14:paraId="188934DB" w14:textId="77777777" w:rsidR="008D300A" w:rsidRPr="00BE17E0" w:rsidRDefault="008D300A" w:rsidP="008D300A">
            <w:pPr>
              <w:pStyle w:val="a2"/>
              <w:widowControl w:val="0"/>
              <w:spacing w:line="360" w:lineRule="auto"/>
              <w:jc w:val="center"/>
              <w:rPr>
                <w:ins w:id="362" w:author="Котельницький Володимир Олександрович" w:date="2024-10-20T17:58:00Z"/>
                <w:color w:val="FFFFFF" w:themeColor="background1"/>
                <w:sz w:val="18"/>
                <w:szCs w:val="18"/>
              </w:rPr>
            </w:pPr>
            <w:ins w:id="363" w:author="Котельницький Володимир Олександрович" w:date="2024-10-20T17:58:00Z">
              <w:r w:rsidRPr="00BE17E0">
                <w:rPr>
                  <w:color w:val="FFFFFF" w:themeColor="background1"/>
                  <w:sz w:val="18"/>
                  <w:szCs w:val="18"/>
                </w:rPr>
                <w:t xml:space="preserve">Data Type </w:t>
              </w:r>
            </w:ins>
          </w:p>
        </w:tc>
      </w:tr>
      <w:tr w:rsidR="008D300A" w14:paraId="5A913CE6" w14:textId="77777777" w:rsidTr="008D300A">
        <w:trPr>
          <w:trHeight w:val="432"/>
        </w:trPr>
        <w:tc>
          <w:tcPr>
            <w:tcW w:w="2302" w:type="dxa"/>
            <w:vMerge w:val="restart"/>
          </w:tcPr>
          <w:p w14:paraId="176210B8" w14:textId="192F07A4" w:rsidR="008D300A" w:rsidRDefault="008D300A" w:rsidP="008D300A">
            <w:pPr>
              <w:pStyle w:val="a2"/>
              <w:rPr>
                <w:ins w:id="364" w:author="Котельницький Володимир Олександрович" w:date="2024-10-20T17:58:00Z"/>
              </w:rPr>
            </w:pPr>
            <w:r>
              <w:t>Station</w:t>
            </w:r>
            <w:r w:rsidR="008A29B6">
              <w:t xml:space="preserve"> </w:t>
            </w:r>
            <w:r>
              <w:t>cleaning</w:t>
            </w:r>
          </w:p>
        </w:tc>
        <w:tc>
          <w:tcPr>
            <w:tcW w:w="2479" w:type="dxa"/>
          </w:tcPr>
          <w:p w14:paraId="28282E99" w14:textId="2A96B9D1" w:rsidR="008D300A" w:rsidRDefault="008D300A" w:rsidP="008D300A">
            <w:pPr>
              <w:pStyle w:val="a2"/>
              <w:rPr>
                <w:ins w:id="365" w:author="Котельницький Володимир Олександрович" w:date="2024-10-20T17:58:00Z"/>
              </w:rPr>
            </w:pPr>
            <w:r>
              <w:t>Cleaning</w:t>
            </w:r>
            <w:ins w:id="366" w:author="Котельницький Володимир Олександрович" w:date="2024-10-20T17:58:00Z">
              <w:r>
                <w:t>_id</w:t>
              </w:r>
            </w:ins>
          </w:p>
        </w:tc>
        <w:tc>
          <w:tcPr>
            <w:tcW w:w="2125" w:type="dxa"/>
          </w:tcPr>
          <w:p w14:paraId="28906F90" w14:textId="3937D144" w:rsidR="008D300A" w:rsidRDefault="008D300A" w:rsidP="008D300A">
            <w:pPr>
              <w:pStyle w:val="a2"/>
            </w:pPr>
            <w:r>
              <w:t xml:space="preserve">Unique identifier for the </w:t>
            </w:r>
            <w:r w:rsidR="008A29B6">
              <w:t xml:space="preserve">general </w:t>
            </w:r>
            <w:r>
              <w:t xml:space="preserve">cleaning </w:t>
            </w:r>
            <w:ins w:id="367" w:author="Котельницький Володимир Олександрович" w:date="2024-10-20T17:58:00Z">
              <w:r>
                <w:t>(PK)</w:t>
              </w:r>
            </w:ins>
          </w:p>
        </w:tc>
        <w:tc>
          <w:tcPr>
            <w:tcW w:w="2302" w:type="dxa"/>
          </w:tcPr>
          <w:p w14:paraId="4814A1D5" w14:textId="77777777" w:rsidR="008D300A" w:rsidRDefault="008D300A" w:rsidP="008D300A">
            <w:pPr>
              <w:pStyle w:val="a2"/>
              <w:rPr>
                <w:ins w:id="368" w:author="Котельницький Володимир Олександрович" w:date="2024-10-20T17:58:00Z"/>
              </w:rPr>
            </w:pPr>
            <w:ins w:id="369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D300A" w14:paraId="082AD47F" w14:textId="77777777" w:rsidTr="008D300A">
        <w:trPr>
          <w:trHeight w:val="432"/>
        </w:trPr>
        <w:tc>
          <w:tcPr>
            <w:tcW w:w="2302" w:type="dxa"/>
            <w:vMerge/>
          </w:tcPr>
          <w:p w14:paraId="10DA1933" w14:textId="77777777" w:rsidR="008D300A" w:rsidRDefault="008D300A" w:rsidP="008D300A">
            <w:pPr>
              <w:pStyle w:val="a2"/>
              <w:rPr>
                <w:ins w:id="370" w:author="Котельницький Володимир Олександрович" w:date="2024-10-20T17:58:00Z"/>
              </w:rPr>
            </w:pPr>
          </w:p>
        </w:tc>
        <w:tc>
          <w:tcPr>
            <w:tcW w:w="2479" w:type="dxa"/>
          </w:tcPr>
          <w:p w14:paraId="1A05849C" w14:textId="2A5BA4A2" w:rsidR="008D300A" w:rsidRDefault="008D300A" w:rsidP="008D300A">
            <w:pPr>
              <w:pStyle w:val="a2"/>
              <w:rPr>
                <w:ins w:id="371" w:author="Котельницький Володимир Олександрович" w:date="2024-10-20T17:58:00Z"/>
              </w:rPr>
            </w:pPr>
            <w:r>
              <w:t>Station_id</w:t>
            </w:r>
          </w:p>
        </w:tc>
        <w:tc>
          <w:tcPr>
            <w:tcW w:w="2125" w:type="dxa"/>
          </w:tcPr>
          <w:p w14:paraId="60BD084C" w14:textId="59561925" w:rsidR="008D300A" w:rsidRPr="00E723E1" w:rsidRDefault="008D300A" w:rsidP="008D300A">
            <w:pPr>
              <w:pStyle w:val="a2"/>
              <w:rPr>
                <w:ins w:id="372" w:author="Котельницький Володимир Олександрович" w:date="2024-10-20T17:58:00Z"/>
              </w:rPr>
            </w:pPr>
            <w:r>
              <w:t>Foreign key referencing the station being cleaned (FK)</w:t>
            </w:r>
          </w:p>
        </w:tc>
        <w:tc>
          <w:tcPr>
            <w:tcW w:w="2302" w:type="dxa"/>
          </w:tcPr>
          <w:p w14:paraId="4EF42B38" w14:textId="77777777" w:rsidR="008D300A" w:rsidRDefault="008D300A" w:rsidP="008D300A">
            <w:pPr>
              <w:pStyle w:val="a2"/>
              <w:rPr>
                <w:ins w:id="373" w:author="Котельницький Володимир Олександрович" w:date="2024-10-20T17:58:00Z"/>
              </w:rPr>
            </w:pPr>
            <w:ins w:id="374" w:author="Котельницький Володимир Олександрович" w:date="2024-10-20T17:58:00Z">
              <w:r>
                <w:t>INT</w:t>
              </w:r>
            </w:ins>
          </w:p>
        </w:tc>
      </w:tr>
      <w:tr w:rsidR="008D300A" w14:paraId="6709101E" w14:textId="77777777" w:rsidTr="008D300A">
        <w:trPr>
          <w:trHeight w:val="432"/>
        </w:trPr>
        <w:tc>
          <w:tcPr>
            <w:tcW w:w="2302" w:type="dxa"/>
            <w:vMerge/>
          </w:tcPr>
          <w:p w14:paraId="6E26B4BF" w14:textId="77777777" w:rsidR="008D300A" w:rsidRDefault="008D300A" w:rsidP="008D300A">
            <w:pPr>
              <w:pStyle w:val="a2"/>
              <w:rPr>
                <w:ins w:id="375" w:author="Котельницький Володимир Олександрович" w:date="2024-10-20T17:58:00Z"/>
              </w:rPr>
            </w:pPr>
          </w:p>
        </w:tc>
        <w:tc>
          <w:tcPr>
            <w:tcW w:w="2479" w:type="dxa"/>
          </w:tcPr>
          <w:p w14:paraId="5DF0EE75" w14:textId="1ED8B6FD" w:rsidR="008D300A" w:rsidRDefault="008D300A" w:rsidP="008D300A">
            <w:pPr>
              <w:pStyle w:val="a2"/>
              <w:rPr>
                <w:ins w:id="376" w:author="Котельницький Володимир Олександрович" w:date="2024-10-20T17:58:00Z"/>
              </w:rPr>
            </w:pPr>
            <w:r w:rsidRPr="008D300A">
              <w:t>responsible_employee_id</w:t>
            </w:r>
          </w:p>
        </w:tc>
        <w:tc>
          <w:tcPr>
            <w:tcW w:w="2125" w:type="dxa"/>
          </w:tcPr>
          <w:p w14:paraId="7EF8EE12" w14:textId="6FB569FB" w:rsidR="008D300A" w:rsidRDefault="008D300A" w:rsidP="008D300A">
            <w:pPr>
              <w:pStyle w:val="a2"/>
              <w:rPr>
                <w:ins w:id="377" w:author="Котельницький Володимир Олександрович" w:date="2024-10-20T17:58:00Z"/>
              </w:rPr>
            </w:pPr>
            <w:r>
              <w:t>Foreign key referencing the employee responsible for the cleaning. (FK)</w:t>
            </w:r>
          </w:p>
        </w:tc>
        <w:tc>
          <w:tcPr>
            <w:tcW w:w="2302" w:type="dxa"/>
          </w:tcPr>
          <w:p w14:paraId="2ED21423" w14:textId="77777777" w:rsidR="008D300A" w:rsidRDefault="008D300A" w:rsidP="008D300A">
            <w:pPr>
              <w:pStyle w:val="a2"/>
            </w:pPr>
            <w:r>
              <w:t>INT</w:t>
            </w:r>
          </w:p>
          <w:p w14:paraId="4C5B5642" w14:textId="77777777" w:rsidR="008D300A" w:rsidRDefault="008D300A" w:rsidP="008D300A">
            <w:pPr>
              <w:pStyle w:val="a2"/>
              <w:rPr>
                <w:ins w:id="378" w:author="Котельницький Володимир Олександрович" w:date="2024-10-20T17:58:00Z"/>
              </w:rPr>
            </w:pPr>
          </w:p>
        </w:tc>
      </w:tr>
      <w:tr w:rsidR="008D300A" w14:paraId="36E96524" w14:textId="77777777" w:rsidTr="008D300A">
        <w:trPr>
          <w:trHeight w:val="432"/>
        </w:trPr>
        <w:tc>
          <w:tcPr>
            <w:tcW w:w="2302" w:type="dxa"/>
            <w:vMerge/>
          </w:tcPr>
          <w:p w14:paraId="61BC4F8C" w14:textId="77777777" w:rsidR="008D300A" w:rsidRDefault="008D300A" w:rsidP="008D300A">
            <w:pPr>
              <w:pStyle w:val="a2"/>
            </w:pPr>
          </w:p>
        </w:tc>
        <w:tc>
          <w:tcPr>
            <w:tcW w:w="2479" w:type="dxa"/>
          </w:tcPr>
          <w:p w14:paraId="1044A958" w14:textId="32621D68" w:rsidR="008D300A" w:rsidRDefault="008D300A" w:rsidP="008D300A">
            <w:pPr>
              <w:pStyle w:val="a2"/>
            </w:pPr>
            <w:r w:rsidRPr="008D300A">
              <w:t>day_of_cleaning</w:t>
            </w:r>
          </w:p>
        </w:tc>
        <w:tc>
          <w:tcPr>
            <w:tcW w:w="2125" w:type="dxa"/>
          </w:tcPr>
          <w:p w14:paraId="352155A2" w14:textId="7E5412D2" w:rsidR="008D300A" w:rsidRDefault="008D300A" w:rsidP="008D300A">
            <w:pPr>
              <w:pStyle w:val="a2"/>
            </w:pPr>
            <w:r>
              <w:t>The day when the cleaning is scheduled or was performed</w:t>
            </w:r>
          </w:p>
        </w:tc>
        <w:tc>
          <w:tcPr>
            <w:tcW w:w="2302" w:type="dxa"/>
          </w:tcPr>
          <w:p w14:paraId="5ADEF853" w14:textId="3052F8A0" w:rsidR="008D300A" w:rsidRDefault="008D300A" w:rsidP="008D300A">
            <w:pPr>
              <w:pStyle w:val="a2"/>
            </w:pPr>
            <w:r>
              <w:t>date</w:t>
            </w:r>
          </w:p>
        </w:tc>
      </w:tr>
      <w:tr w:rsidR="00A76FE6" w14:paraId="31D2078B" w14:textId="77777777" w:rsidTr="008D300A">
        <w:trPr>
          <w:trHeight w:val="432"/>
        </w:trPr>
        <w:tc>
          <w:tcPr>
            <w:tcW w:w="2302" w:type="dxa"/>
          </w:tcPr>
          <w:p w14:paraId="28556A06" w14:textId="77777777" w:rsidR="00A76FE6" w:rsidRDefault="00A76FE6" w:rsidP="008D300A">
            <w:pPr>
              <w:pStyle w:val="a2"/>
            </w:pPr>
          </w:p>
        </w:tc>
        <w:tc>
          <w:tcPr>
            <w:tcW w:w="2479" w:type="dxa"/>
          </w:tcPr>
          <w:p w14:paraId="6FD12817" w14:textId="5B342374" w:rsidR="00A76FE6" w:rsidRPr="008D300A" w:rsidRDefault="00DF02EB" w:rsidP="008D300A">
            <w:pPr>
              <w:pStyle w:val="a2"/>
            </w:pPr>
            <w:r w:rsidRPr="00DF02EB">
              <w:t>cleaning_check</w:t>
            </w:r>
          </w:p>
        </w:tc>
        <w:tc>
          <w:tcPr>
            <w:tcW w:w="2125" w:type="dxa"/>
          </w:tcPr>
          <w:p w14:paraId="21855DDB" w14:textId="40CF7801" w:rsidR="00DF02EB" w:rsidRPr="00DF02EB" w:rsidRDefault="00DF02EB" w:rsidP="00DF02EB">
            <w:pPr>
              <w:pStyle w:val="a2"/>
              <w:rPr>
                <w:lang w:val="uk-UA"/>
              </w:rPr>
            </w:pPr>
            <w:r w:rsidRPr="00DF02EB">
              <w:rPr>
                <w:lang w:val="uk-UA"/>
              </w:rPr>
              <w:t>A field to determine whether there was cleaning</w:t>
            </w:r>
          </w:p>
          <w:p w14:paraId="146E6CD5" w14:textId="77777777" w:rsidR="00DF02EB" w:rsidRPr="00DF02EB" w:rsidRDefault="00DF02EB" w:rsidP="00DF02EB">
            <w:pPr>
              <w:pStyle w:val="a2"/>
              <w:rPr>
                <w:lang w:val="uk-UA"/>
              </w:rPr>
            </w:pPr>
            <w:r w:rsidRPr="00DF02EB">
              <w:rPr>
                <w:lang w:val="uk-UA"/>
              </w:rPr>
              <w:t>1 - was</w:t>
            </w:r>
          </w:p>
          <w:p w14:paraId="45FBF83C" w14:textId="6B51EBC9" w:rsidR="00A76FE6" w:rsidRPr="00DF02EB" w:rsidRDefault="00DF02EB" w:rsidP="00DF02EB">
            <w:pPr>
              <w:pStyle w:val="a2"/>
              <w:rPr>
                <w:lang w:val="uk-UA"/>
              </w:rPr>
            </w:pPr>
            <w:r w:rsidRPr="00DF02EB">
              <w:rPr>
                <w:lang w:val="uk-UA"/>
              </w:rPr>
              <w:t>0 - there was none</w:t>
            </w:r>
          </w:p>
        </w:tc>
        <w:tc>
          <w:tcPr>
            <w:tcW w:w="2302" w:type="dxa"/>
          </w:tcPr>
          <w:p w14:paraId="6E6EF5A1" w14:textId="168509CA" w:rsidR="00A76FE6" w:rsidRPr="00DF02EB" w:rsidRDefault="00DF02EB" w:rsidP="008D300A">
            <w:pPr>
              <w:pStyle w:val="a2"/>
            </w:pPr>
            <w:r>
              <w:t>INT</w:t>
            </w:r>
          </w:p>
        </w:tc>
      </w:tr>
    </w:tbl>
    <w:p w14:paraId="32D9D984" w14:textId="77777777" w:rsidR="008D300A" w:rsidRDefault="008D300A" w:rsidP="008D300A">
      <w:pPr>
        <w:pStyle w:val="a2"/>
      </w:pPr>
    </w:p>
    <w:p w14:paraId="0696B2AB" w14:textId="77777777" w:rsidR="00E454EC" w:rsidRDefault="00E454EC" w:rsidP="00E454EC">
      <w:pPr>
        <w:pStyle w:val="a2"/>
      </w:pPr>
      <w:r>
        <w:t>Comments on table relationships</w:t>
      </w:r>
    </w:p>
    <w:p w14:paraId="5E510DDB" w14:textId="77777777" w:rsidR="00E454EC" w:rsidRDefault="00E454EC" w:rsidP="00E454EC">
      <w:pPr>
        <w:pStyle w:val="a2"/>
      </w:pPr>
      <w:r>
        <w:t>This table has relationships by station_id(FK) with next table: Station (Station_id)</w:t>
      </w:r>
    </w:p>
    <w:p w14:paraId="668D6C30" w14:textId="77777777" w:rsidR="00E454EC" w:rsidRDefault="00E454EC" w:rsidP="00E454EC">
      <w:pPr>
        <w:pStyle w:val="a2"/>
      </w:pPr>
      <w:r>
        <w:t xml:space="preserve">AND </w:t>
      </w:r>
    </w:p>
    <w:p w14:paraId="5A7C6146" w14:textId="77777777" w:rsidR="00E454EC" w:rsidRDefault="00E454EC" w:rsidP="00E454EC">
      <w:pPr>
        <w:pStyle w:val="a2"/>
      </w:pPr>
      <w:r>
        <w:t>This table has relationships by responsible_employee_id (FK) with next table employee (employee_id)</w:t>
      </w:r>
    </w:p>
    <w:p w14:paraId="6A7A62B6" w14:textId="77777777" w:rsidR="008D300A" w:rsidRDefault="008D300A" w:rsidP="008D300A">
      <w:pPr>
        <w:pStyle w:val="a2"/>
      </w:pPr>
    </w:p>
    <w:p w14:paraId="7429BE13" w14:textId="77777777" w:rsidR="008D300A" w:rsidRDefault="008D300A" w:rsidP="008D300A">
      <w:pPr>
        <w:pStyle w:val="a2"/>
      </w:pPr>
    </w:p>
    <w:tbl>
      <w:tblPr>
        <w:tblW w:w="9317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379"/>
        <w:gridCol w:w="1559"/>
        <w:gridCol w:w="2127"/>
        <w:gridCol w:w="2126"/>
        <w:gridCol w:w="2126"/>
      </w:tblGrid>
      <w:tr w:rsidR="00DF02EB" w:rsidRPr="00BE17E0" w14:paraId="3910F507" w14:textId="6B6167C6" w:rsidTr="00DF02EB">
        <w:trPr>
          <w:trHeight w:val="245"/>
        </w:trPr>
        <w:tc>
          <w:tcPr>
            <w:tcW w:w="1379" w:type="dxa"/>
            <w:shd w:val="clear" w:color="auto" w:fill="76CDD8"/>
          </w:tcPr>
          <w:p w14:paraId="006DD691" w14:textId="4AC59F48" w:rsidR="00DF02EB" w:rsidRPr="00BE17E0" w:rsidRDefault="00DF02EB" w:rsidP="008D300A">
            <w:pPr>
              <w:pStyle w:val="a2"/>
              <w:widowControl w:val="0"/>
              <w:spacing w:line="360" w:lineRule="auto"/>
              <w:jc w:val="center"/>
              <w:rPr>
                <w:ins w:id="379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Cleaning_id</w:t>
            </w:r>
          </w:p>
        </w:tc>
        <w:tc>
          <w:tcPr>
            <w:tcW w:w="1559" w:type="dxa"/>
            <w:shd w:val="clear" w:color="auto" w:fill="76CDD8"/>
          </w:tcPr>
          <w:p w14:paraId="10CD2F4D" w14:textId="104323D7" w:rsidR="00DF02EB" w:rsidRPr="00BE17E0" w:rsidRDefault="00DF02EB" w:rsidP="008D300A">
            <w:pPr>
              <w:pStyle w:val="a2"/>
              <w:widowControl w:val="0"/>
              <w:spacing w:line="360" w:lineRule="auto"/>
              <w:jc w:val="center"/>
              <w:rPr>
                <w:ins w:id="380" w:author="Котельницький Володимир Олександрович" w:date="2024-10-20T18:00:00Z"/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Station_id</w:t>
            </w:r>
          </w:p>
        </w:tc>
        <w:tc>
          <w:tcPr>
            <w:tcW w:w="2127" w:type="dxa"/>
            <w:shd w:val="clear" w:color="auto" w:fill="76CDD8"/>
          </w:tcPr>
          <w:p w14:paraId="2A9C6069" w14:textId="6C110D3A" w:rsidR="00DF02EB" w:rsidRPr="00BE17E0" w:rsidRDefault="00DF02EB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responsible_employee_id</w:t>
            </w:r>
          </w:p>
        </w:tc>
        <w:tc>
          <w:tcPr>
            <w:tcW w:w="2126" w:type="dxa"/>
            <w:shd w:val="clear" w:color="auto" w:fill="76CDD8"/>
          </w:tcPr>
          <w:p w14:paraId="4C2B6D67" w14:textId="722399EB" w:rsidR="00DF02EB" w:rsidRDefault="00DF02EB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8D300A">
              <w:rPr>
                <w:color w:val="FFFFFF" w:themeColor="background1"/>
                <w:sz w:val="18"/>
                <w:szCs w:val="18"/>
              </w:rPr>
              <w:t>day_of_cleaning</w:t>
            </w:r>
          </w:p>
        </w:tc>
        <w:tc>
          <w:tcPr>
            <w:tcW w:w="2126" w:type="dxa"/>
            <w:shd w:val="clear" w:color="auto" w:fill="76CDD8"/>
          </w:tcPr>
          <w:p w14:paraId="12D70AFF" w14:textId="6BF298BC" w:rsidR="00DF02EB" w:rsidRPr="008D300A" w:rsidRDefault="00DF02EB" w:rsidP="008D300A">
            <w:pPr>
              <w:pStyle w:val="a2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Cleaning_check</w:t>
            </w:r>
          </w:p>
        </w:tc>
      </w:tr>
      <w:tr w:rsidR="00DF02EB" w14:paraId="77C1F08F" w14:textId="5ECD9A0C" w:rsidTr="00DF02EB">
        <w:trPr>
          <w:trHeight w:val="362"/>
        </w:trPr>
        <w:tc>
          <w:tcPr>
            <w:tcW w:w="1379" w:type="dxa"/>
          </w:tcPr>
          <w:p w14:paraId="5A94DF37" w14:textId="77777777" w:rsidR="00DF02EB" w:rsidRDefault="00DF02EB" w:rsidP="008D300A">
            <w:pPr>
              <w:pStyle w:val="a2"/>
              <w:rPr>
                <w:ins w:id="381" w:author="Котельницький Володимир Олександрович" w:date="2024-10-20T18:00:00Z"/>
              </w:rPr>
            </w:pPr>
            <w:ins w:id="382" w:author="Котельницький Володимир Олександрович" w:date="2024-10-20T18:00:00Z">
              <w:r>
                <w:t xml:space="preserve"> 1</w:t>
              </w:r>
            </w:ins>
          </w:p>
        </w:tc>
        <w:tc>
          <w:tcPr>
            <w:tcW w:w="1559" w:type="dxa"/>
          </w:tcPr>
          <w:p w14:paraId="1C441A5F" w14:textId="77777777" w:rsidR="00DF02EB" w:rsidRDefault="00DF02EB" w:rsidP="008D300A">
            <w:pPr>
              <w:pStyle w:val="a2"/>
              <w:rPr>
                <w:ins w:id="383" w:author="Котельницький Володимир Олександрович" w:date="2024-10-20T18:00:00Z"/>
              </w:rPr>
            </w:pPr>
            <w:r>
              <w:t>2</w:t>
            </w:r>
          </w:p>
        </w:tc>
        <w:tc>
          <w:tcPr>
            <w:tcW w:w="2127" w:type="dxa"/>
          </w:tcPr>
          <w:p w14:paraId="7BB47CBC" w14:textId="01CB257A" w:rsidR="00DF02EB" w:rsidRPr="008A29B6" w:rsidRDefault="00DF02EB" w:rsidP="008D300A">
            <w:pPr>
              <w:pStyle w:val="a2"/>
              <w:rPr>
                <w:ins w:id="384" w:author="Котельницький Володимир Олександрович" w:date="2024-10-20T18:00:00Z"/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126" w:type="dxa"/>
          </w:tcPr>
          <w:p w14:paraId="56222A69" w14:textId="57BC9E6B" w:rsidR="00DF02EB" w:rsidRPr="008A29B6" w:rsidRDefault="00DF02EB" w:rsidP="008D300A">
            <w:pPr>
              <w:pStyle w:val="a2"/>
              <w:rPr>
                <w:lang w:val="uk-UA"/>
              </w:rPr>
            </w:pPr>
            <w:r>
              <w:rPr>
                <w:lang w:val="uk-UA"/>
              </w:rPr>
              <w:t>20.05.2024</w:t>
            </w:r>
          </w:p>
        </w:tc>
        <w:tc>
          <w:tcPr>
            <w:tcW w:w="2126" w:type="dxa"/>
          </w:tcPr>
          <w:p w14:paraId="109BAE28" w14:textId="54DA530A" w:rsidR="00DF02EB" w:rsidRPr="00DF02EB" w:rsidRDefault="00DF02EB" w:rsidP="008D300A">
            <w:pPr>
              <w:pStyle w:val="a2"/>
            </w:pPr>
            <w:r>
              <w:t>1</w:t>
            </w:r>
            <w:bookmarkStart w:id="385" w:name="_GoBack"/>
            <w:bookmarkEnd w:id="385"/>
          </w:p>
        </w:tc>
      </w:tr>
    </w:tbl>
    <w:p w14:paraId="66B64B6C" w14:textId="7B83D6C6" w:rsidR="00A411D8" w:rsidRPr="00A411D8" w:rsidRDefault="00A411D8" w:rsidP="00A411D8">
      <w:pPr>
        <w:widowControl/>
        <w:spacing w:after="160" w:line="259" w:lineRule="auto"/>
        <w:rPr>
          <w:rFonts w:ascii="Trebuchet MS" w:hAnsi="Trebuchet MS"/>
          <w:color w:val="464547"/>
        </w:rPr>
      </w:pPr>
    </w:p>
    <w:sectPr w:rsidR="00A411D8" w:rsidRPr="00A411D8" w:rsidSect="008D300A">
      <w:headerReference w:type="default" r:id="rId13"/>
      <w:footerReference w:type="default" r:id="rId14"/>
      <w:footerReference w:type="first" r:id="rId15"/>
      <w:pgSz w:w="11909" w:h="16834" w:code="9"/>
      <w:pgMar w:top="284" w:right="284" w:bottom="284" w:left="28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D927F" w14:textId="77777777" w:rsidR="00872838" w:rsidRDefault="00872838" w:rsidP="00500742">
      <w:pPr>
        <w:spacing w:line="240" w:lineRule="auto"/>
      </w:pPr>
      <w:r>
        <w:separator/>
      </w:r>
    </w:p>
  </w:endnote>
  <w:endnote w:type="continuationSeparator" w:id="0">
    <w:p w14:paraId="2BA7D40A" w14:textId="77777777" w:rsidR="00872838" w:rsidRDefault="00872838" w:rsidP="00500742">
      <w:pPr>
        <w:spacing w:line="240" w:lineRule="auto"/>
      </w:pPr>
      <w:r>
        <w:continuationSeparator/>
      </w:r>
    </w:p>
  </w:endnote>
  <w:endnote w:type="continuationNotice" w:id="1">
    <w:p w14:paraId="6770A3AF" w14:textId="77777777" w:rsidR="00872838" w:rsidRDefault="0087283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071C10" w14:textId="77777777" w:rsidR="00A76FE6" w:rsidRPr="00851FAD" w:rsidRDefault="00A76FE6" w:rsidP="008D300A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c"/>
        <w:rFonts w:eastAsia="MS Gothic"/>
        <w:sz w:val="18"/>
        <w:szCs w:val="18"/>
      </w:rPr>
    </w:pPr>
    <w:r w:rsidRPr="00851FAD">
      <w:rPr>
        <w:rStyle w:val="ac"/>
        <w:rFonts w:eastAsia="MS Gothic"/>
        <w:sz w:val="18"/>
        <w:szCs w:val="18"/>
      </w:rPr>
      <w:fldChar w:fldCharType="begin"/>
    </w:r>
    <w:r w:rsidRPr="00851FAD">
      <w:rPr>
        <w:rStyle w:val="ac"/>
        <w:rFonts w:eastAsia="MS Gothic"/>
        <w:sz w:val="18"/>
        <w:szCs w:val="18"/>
      </w:rPr>
      <w:instrText xml:space="preserve">PAGE  </w:instrText>
    </w:r>
    <w:r w:rsidRPr="00851FAD">
      <w:rPr>
        <w:rStyle w:val="ac"/>
        <w:rFonts w:eastAsia="MS Gothic"/>
        <w:sz w:val="18"/>
        <w:szCs w:val="18"/>
      </w:rPr>
      <w:fldChar w:fldCharType="separate"/>
    </w:r>
    <w:r>
      <w:rPr>
        <w:rStyle w:val="ac"/>
        <w:rFonts w:eastAsia="MS Gothic"/>
        <w:noProof/>
        <w:sz w:val="18"/>
        <w:szCs w:val="18"/>
      </w:rPr>
      <w:t>7</w:t>
    </w:r>
    <w:r w:rsidRPr="00851FAD">
      <w:rPr>
        <w:rStyle w:val="ac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76FE6" w14:paraId="75EEBB7A" w14:textId="77777777" w:rsidTr="008D300A">
      <w:tc>
        <w:tcPr>
          <w:tcW w:w="8472" w:type="dxa"/>
        </w:tcPr>
        <w:p w14:paraId="0DCC6942" w14:textId="75EEB5E5" w:rsidR="00A76FE6" w:rsidRDefault="00A76FE6" w:rsidP="008D300A">
          <w:pPr>
            <w:pStyle w:val="a7"/>
          </w:pPr>
          <w:fldSimple w:instr=" DOCPROPERTY  Classification  \* MERGEFORMAT ">
            <w:r>
              <w:t>Confidential</w:t>
            </w:r>
          </w:fldSimple>
          <w:r>
            <w:tab/>
          </w:r>
        </w:p>
      </w:tc>
    </w:tr>
  </w:tbl>
  <w:p w14:paraId="629B217E" w14:textId="77777777" w:rsidR="00A76FE6" w:rsidRPr="00205D53" w:rsidRDefault="00A76FE6" w:rsidP="008D300A">
    <w:pPr>
      <w:pStyle w:val="a7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A76FE6" w14:paraId="3EB886D1" w14:textId="77777777" w:rsidTr="008D300A">
      <w:tc>
        <w:tcPr>
          <w:tcW w:w="1526" w:type="dxa"/>
          <w:vAlign w:val="center"/>
          <w:hideMark/>
        </w:tcPr>
        <w:p w14:paraId="3FD0571A" w14:textId="77777777" w:rsidR="00A76FE6" w:rsidRDefault="00A76FE6" w:rsidP="008D300A">
          <w:pPr>
            <w:pStyle w:val="a7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A76FE6" w:rsidRDefault="00A76FE6" w:rsidP="008D300A">
          <w:pPr>
            <w:pStyle w:val="a7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A76FE6" w14:paraId="7947E9D3" w14:textId="77777777" w:rsidTr="008D300A">
      <w:tc>
        <w:tcPr>
          <w:tcW w:w="9139" w:type="dxa"/>
          <w:gridSpan w:val="2"/>
          <w:hideMark/>
        </w:tcPr>
        <w:p w14:paraId="4818C4EF" w14:textId="612E7520" w:rsidR="00A76FE6" w:rsidRDefault="00A76FE6" w:rsidP="008D300A">
          <w:pPr>
            <w:pStyle w:val="a7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A76FE6" w:rsidRDefault="00A76FE6" w:rsidP="008D300A">
    <w:pPr>
      <w:pStyle w:val="a7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C30922" w14:textId="77777777" w:rsidR="00872838" w:rsidRDefault="00872838" w:rsidP="00500742">
      <w:pPr>
        <w:spacing w:line="240" w:lineRule="auto"/>
      </w:pPr>
      <w:r>
        <w:separator/>
      </w:r>
    </w:p>
  </w:footnote>
  <w:footnote w:type="continuationSeparator" w:id="0">
    <w:p w14:paraId="079A1801" w14:textId="77777777" w:rsidR="00872838" w:rsidRDefault="00872838" w:rsidP="00500742">
      <w:pPr>
        <w:spacing w:line="240" w:lineRule="auto"/>
      </w:pPr>
      <w:r>
        <w:continuationSeparator/>
      </w:r>
    </w:p>
  </w:footnote>
  <w:footnote w:type="continuationNotice" w:id="1">
    <w:p w14:paraId="7BF648F0" w14:textId="77777777" w:rsidR="00872838" w:rsidRDefault="0087283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A76FE6" w14:paraId="7DBDC9F3" w14:textId="77777777" w:rsidTr="008D300A">
      <w:tc>
        <w:tcPr>
          <w:tcW w:w="8121" w:type="dxa"/>
          <w:vAlign w:val="center"/>
          <w:hideMark/>
        </w:tcPr>
        <w:p w14:paraId="703F688A" w14:textId="2BC4AD91" w:rsidR="00A76FE6" w:rsidRDefault="00A76FE6" w:rsidP="008D300A">
          <w:pPr>
            <w:pStyle w:val="a9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A76FE6" w:rsidRDefault="00A76FE6" w:rsidP="008D300A">
          <w:pPr>
            <w:pStyle w:val="a9"/>
          </w:pPr>
        </w:p>
      </w:tc>
    </w:tr>
    <w:tr w:rsidR="00A76FE6" w14:paraId="7634FCD1" w14:textId="77777777" w:rsidTr="008D300A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A76FE6" w:rsidRDefault="00A76FE6" w:rsidP="008D300A">
          <w:pPr>
            <w:pStyle w:val="a9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A76FE6" w:rsidRDefault="00A76FE6" w:rsidP="008D300A">
          <w:pPr>
            <w:pStyle w:val="a9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A76FE6" w:rsidRPr="002A572B" w:rsidRDefault="00A76FE6" w:rsidP="008D300A">
    <w:pPr>
      <w:pStyle w:val="a9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02BC8"/>
    <w:multiLevelType w:val="multilevel"/>
    <w:tmpl w:val="82FE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5BE404F"/>
    <w:multiLevelType w:val="hybridMultilevel"/>
    <w:tmpl w:val="D1FA19A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7" w15:restartNumberingAfterBreak="0">
    <w:nsid w:val="1CB17AB1"/>
    <w:multiLevelType w:val="multilevel"/>
    <w:tmpl w:val="3440F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7276D9"/>
    <w:multiLevelType w:val="multilevel"/>
    <w:tmpl w:val="8F564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F4AFC"/>
    <w:multiLevelType w:val="hybridMultilevel"/>
    <w:tmpl w:val="4E14EE0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5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8237D6"/>
    <w:multiLevelType w:val="multilevel"/>
    <w:tmpl w:val="9DC2A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902BFD"/>
    <w:multiLevelType w:val="multilevel"/>
    <w:tmpl w:val="9F10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D5903CF"/>
    <w:multiLevelType w:val="multilevel"/>
    <w:tmpl w:val="AA3A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664351"/>
    <w:multiLevelType w:val="multilevel"/>
    <w:tmpl w:val="8F645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D6F34"/>
    <w:multiLevelType w:val="multilevel"/>
    <w:tmpl w:val="1436B0F0"/>
    <w:numStyleLink w:val="NumberList"/>
  </w:abstractNum>
  <w:abstractNum w:abstractNumId="23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4" w15:restartNumberingAfterBreak="0">
    <w:nsid w:val="697B56A1"/>
    <w:multiLevelType w:val="hybridMultilevel"/>
    <w:tmpl w:val="401AAF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66575"/>
    <w:multiLevelType w:val="multilevel"/>
    <w:tmpl w:val="2C563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75068"/>
    <w:multiLevelType w:val="multilevel"/>
    <w:tmpl w:val="B6A0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DB5C45"/>
    <w:multiLevelType w:val="multilevel"/>
    <w:tmpl w:val="15BE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11"/>
  </w:num>
  <w:num w:numId="5">
    <w:abstractNumId w:val="8"/>
  </w:num>
  <w:num w:numId="6">
    <w:abstractNumId w:val="5"/>
  </w:num>
  <w:num w:numId="7">
    <w:abstractNumId w:val="27"/>
  </w:num>
  <w:num w:numId="8">
    <w:abstractNumId w:val="15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3"/>
  </w:num>
  <w:num w:numId="11">
    <w:abstractNumId w:val="2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19"/>
  </w:num>
  <w:num w:numId="15">
    <w:abstractNumId w:val="17"/>
  </w:num>
  <w:num w:numId="16">
    <w:abstractNumId w:val="12"/>
  </w:num>
  <w:num w:numId="17">
    <w:abstractNumId w:val="12"/>
    <w:lvlOverride w:ilvl="0">
      <w:startOverride w:val="1"/>
    </w:lvlOverride>
  </w:num>
  <w:num w:numId="18">
    <w:abstractNumId w:val="10"/>
  </w:num>
  <w:num w:numId="19">
    <w:abstractNumId w:val="14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6"/>
  </w:num>
  <w:num w:numId="25">
    <w:abstractNumId w:val="6"/>
  </w:num>
  <w:num w:numId="26">
    <w:abstractNumId w:val="24"/>
  </w:num>
  <w:num w:numId="27">
    <w:abstractNumId w:val="13"/>
  </w:num>
  <w:num w:numId="28">
    <w:abstractNumId w:val="20"/>
  </w:num>
  <w:num w:numId="29">
    <w:abstractNumId w:val="18"/>
  </w:num>
  <w:num w:numId="30">
    <w:abstractNumId w:val="21"/>
  </w:num>
  <w:num w:numId="31">
    <w:abstractNumId w:val="16"/>
  </w:num>
  <w:num w:numId="32">
    <w:abstractNumId w:val="28"/>
  </w:num>
  <w:num w:numId="33">
    <w:abstractNumId w:val="25"/>
  </w:num>
  <w:num w:numId="34">
    <w:abstractNumId w:val="9"/>
  </w:num>
  <w:num w:numId="35">
    <w:abstractNumId w:val="26"/>
  </w:num>
  <w:num w:numId="36">
    <w:abstractNumId w:val="7"/>
  </w:num>
  <w:num w:numId="37">
    <w:abstractNumId w:val="1"/>
  </w:num>
  <w:num w:numId="3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ельницький Володимир Олександрович">
    <w15:presenceInfo w15:providerId="AD" w15:userId="S-1-5-21-3930339142-4039235162-1979832479-100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95E34"/>
    <w:rsid w:val="00104CAC"/>
    <w:rsid w:val="00125E85"/>
    <w:rsid w:val="001634D1"/>
    <w:rsid w:val="00166737"/>
    <w:rsid w:val="00173F65"/>
    <w:rsid w:val="00192D26"/>
    <w:rsid w:val="002B3847"/>
    <w:rsid w:val="002C76CC"/>
    <w:rsid w:val="002E6935"/>
    <w:rsid w:val="00357E14"/>
    <w:rsid w:val="00407DD5"/>
    <w:rsid w:val="00426215"/>
    <w:rsid w:val="00444D3B"/>
    <w:rsid w:val="00480504"/>
    <w:rsid w:val="0048499B"/>
    <w:rsid w:val="004A4E69"/>
    <w:rsid w:val="00500742"/>
    <w:rsid w:val="00504C62"/>
    <w:rsid w:val="0057509B"/>
    <w:rsid w:val="00580835"/>
    <w:rsid w:val="005D1735"/>
    <w:rsid w:val="00666408"/>
    <w:rsid w:val="006C5206"/>
    <w:rsid w:val="006F645E"/>
    <w:rsid w:val="007755F3"/>
    <w:rsid w:val="00796A13"/>
    <w:rsid w:val="007B27B1"/>
    <w:rsid w:val="007C4361"/>
    <w:rsid w:val="00837C38"/>
    <w:rsid w:val="00872838"/>
    <w:rsid w:val="00876D86"/>
    <w:rsid w:val="008A29B6"/>
    <w:rsid w:val="008C2077"/>
    <w:rsid w:val="008D0346"/>
    <w:rsid w:val="008D300A"/>
    <w:rsid w:val="0094703C"/>
    <w:rsid w:val="00950730"/>
    <w:rsid w:val="00974743"/>
    <w:rsid w:val="009D7BE5"/>
    <w:rsid w:val="009E4BF9"/>
    <w:rsid w:val="009E7277"/>
    <w:rsid w:val="00A411D8"/>
    <w:rsid w:val="00A76FE6"/>
    <w:rsid w:val="00AA68CA"/>
    <w:rsid w:val="00AD64ED"/>
    <w:rsid w:val="00B00FF6"/>
    <w:rsid w:val="00B072EA"/>
    <w:rsid w:val="00B40EBA"/>
    <w:rsid w:val="00B63965"/>
    <w:rsid w:val="00B77E8B"/>
    <w:rsid w:val="00B83E56"/>
    <w:rsid w:val="00BE17E0"/>
    <w:rsid w:val="00C403FF"/>
    <w:rsid w:val="00C901A0"/>
    <w:rsid w:val="00C9145F"/>
    <w:rsid w:val="00CA3310"/>
    <w:rsid w:val="00CE6020"/>
    <w:rsid w:val="00D04DA9"/>
    <w:rsid w:val="00D20F53"/>
    <w:rsid w:val="00D61C9C"/>
    <w:rsid w:val="00DD09B6"/>
    <w:rsid w:val="00DD31D9"/>
    <w:rsid w:val="00DF02EB"/>
    <w:rsid w:val="00E016A3"/>
    <w:rsid w:val="00E15F7E"/>
    <w:rsid w:val="00E43D86"/>
    <w:rsid w:val="00E45386"/>
    <w:rsid w:val="00E454EC"/>
    <w:rsid w:val="00E85E14"/>
    <w:rsid w:val="00EB54C0"/>
    <w:rsid w:val="00F55A25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uiPriority w:val="3"/>
    <w:unhideWhenUsed/>
    <w:rsid w:val="005007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1">
    <w:name w:val="heading 1"/>
    <w:aliases w:val="Attribute Heading 1,Section"/>
    <w:next w:val="a2"/>
    <w:link w:val="10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2">
    <w:name w:val="heading 2"/>
    <w:aliases w:val="Attribute Heading 2,Major"/>
    <w:next w:val="a2"/>
    <w:link w:val="21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3">
    <w:name w:val="heading 3"/>
    <w:aliases w:val="Table Attribute Heading"/>
    <w:next w:val="a2"/>
    <w:link w:val="31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4">
    <w:name w:val="heading 4"/>
    <w:next w:val="a2"/>
    <w:link w:val="40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5">
    <w:name w:val="heading 5"/>
    <w:basedOn w:val="4"/>
    <w:next w:val="a1"/>
    <w:link w:val="50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6">
    <w:name w:val="heading 6"/>
    <w:basedOn w:val="5"/>
    <w:next w:val="a1"/>
    <w:link w:val="60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7">
    <w:name w:val="heading 7"/>
    <w:basedOn w:val="6"/>
    <w:next w:val="a1"/>
    <w:link w:val="70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8"/>
    <w:next w:val="8"/>
    <w:link w:val="90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aliases w:val="Attribute Heading 1 Знак,Section Знак"/>
    <w:basedOn w:val="a3"/>
    <w:link w:val="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21">
    <w:name w:val="Заголовок 2 Знак"/>
    <w:aliases w:val="Attribute Heading 2 Знак,Major Знак"/>
    <w:basedOn w:val="a3"/>
    <w:link w:val="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31">
    <w:name w:val="Заголовок 3 Знак"/>
    <w:aliases w:val="Table Attribute Heading Знак"/>
    <w:basedOn w:val="a3"/>
    <w:link w:val="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40">
    <w:name w:val="Заголовок 4 Знак"/>
    <w:basedOn w:val="a3"/>
    <w:link w:val="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a2">
    <w:name w:val="Body Text"/>
    <w:link w:val="a6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a6">
    <w:name w:val="Основний текст Знак"/>
    <w:basedOn w:val="a3"/>
    <w:link w:val="a2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a7">
    <w:name w:val="footer"/>
    <w:link w:val="a8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a8">
    <w:name w:val="Нижній колонтитул Знак"/>
    <w:basedOn w:val="a3"/>
    <w:link w:val="a7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a9">
    <w:name w:val="header"/>
    <w:link w:val="aa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aa">
    <w:name w:val="Верхній колонтитул Знак"/>
    <w:basedOn w:val="a3"/>
    <w:link w:val="a9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ab">
    <w:name w:val="Hyperlink"/>
    <w:basedOn w:val="a3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ac">
    <w:name w:val="page number"/>
    <w:basedOn w:val="a3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d">
    <w:name w:val="Title"/>
    <w:next w:val="a2"/>
    <w:link w:val="ae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ae">
    <w:name w:val="Назва Знак"/>
    <w:basedOn w:val="a3"/>
    <w:link w:val="ad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11">
    <w:name w:val="toc 1"/>
    <w:next w:val="a2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af">
    <w:name w:val="annotation text"/>
    <w:basedOn w:val="a1"/>
    <w:link w:val="af0"/>
    <w:uiPriority w:val="99"/>
    <w:unhideWhenUsed/>
    <w:rsid w:val="00500742"/>
    <w:pPr>
      <w:spacing w:line="240" w:lineRule="auto"/>
    </w:pPr>
  </w:style>
  <w:style w:type="character" w:customStyle="1" w:styleId="af0">
    <w:name w:val="Текст примітки Знак"/>
    <w:basedOn w:val="a3"/>
    <w:link w:val="af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link w:val="af2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af2">
    <w:name w:val="Тема примітки Знак"/>
    <w:basedOn w:val="af0"/>
    <w:link w:val="af1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af3">
    <w:name w:val="TOC Heading"/>
    <w:next w:val="a2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22">
    <w:name w:val="toc 2"/>
    <w:basedOn w:val="a1"/>
    <w:next w:val="a1"/>
    <w:autoRedefine/>
    <w:uiPriority w:val="39"/>
    <w:unhideWhenUsed/>
    <w:rsid w:val="00500742"/>
    <w:pPr>
      <w:spacing w:after="100"/>
      <w:ind w:left="200"/>
    </w:pPr>
  </w:style>
  <w:style w:type="paragraph" w:styleId="af4">
    <w:name w:val="List Paragraph"/>
    <w:basedOn w:val="a1"/>
    <w:uiPriority w:val="34"/>
    <w:qFormat/>
    <w:rsid w:val="00500742"/>
    <w:pPr>
      <w:ind w:left="720"/>
      <w:contextualSpacing/>
    </w:pPr>
  </w:style>
  <w:style w:type="paragraph" w:styleId="a0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a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20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30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32">
    <w:name w:val="toc 3"/>
    <w:basedOn w:val="a1"/>
    <w:next w:val="a1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a1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41">
    <w:name w:val="Table List 4"/>
    <w:basedOn w:val="a4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50">
    <w:name w:val="Заголовок 5 Знак"/>
    <w:basedOn w:val="a3"/>
    <w:link w:val="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60">
    <w:name w:val="Заголовок 6 Знак"/>
    <w:basedOn w:val="a3"/>
    <w:link w:val="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70">
    <w:name w:val="Заголовок 7 Знак"/>
    <w:basedOn w:val="a3"/>
    <w:link w:val="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90">
    <w:name w:val="Заголовок 9 Знак"/>
    <w:basedOn w:val="a3"/>
    <w:link w:val="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80">
    <w:name w:val="Заголовок 8 Знак"/>
    <w:basedOn w:val="a3"/>
    <w:link w:val="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f5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af6">
    <w:name w:val="annotation reference"/>
    <w:basedOn w:val="a3"/>
    <w:uiPriority w:val="99"/>
    <w:semiHidden/>
    <w:unhideWhenUsed/>
    <w:rsid w:val="00B00FF6"/>
    <w:rPr>
      <w:sz w:val="16"/>
      <w:szCs w:val="16"/>
    </w:rPr>
  </w:style>
  <w:style w:type="character" w:styleId="af7">
    <w:name w:val="Mention"/>
    <w:basedOn w:val="a3"/>
    <w:uiPriority w:val="99"/>
    <w:unhideWhenUsed/>
    <w:rsid w:val="00036D9D"/>
    <w:rPr>
      <w:color w:val="2B579A"/>
      <w:shd w:val="clear" w:color="auto" w:fill="E6E6E6"/>
    </w:rPr>
  </w:style>
  <w:style w:type="paragraph" w:styleId="af8">
    <w:name w:val="Balloon Text"/>
    <w:basedOn w:val="a1"/>
    <w:link w:val="af9"/>
    <w:uiPriority w:val="99"/>
    <w:semiHidden/>
    <w:unhideWhenUsed/>
    <w:rsid w:val="008D300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у виносці Знак"/>
    <w:basedOn w:val="a3"/>
    <w:link w:val="af8"/>
    <w:uiPriority w:val="99"/>
    <w:semiHidden/>
    <w:rsid w:val="008D300A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customXml/itemProps3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37D88D8-92F3-49D3-9A57-18EB2F784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6490</Words>
  <Characters>3700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Котельницький Володимир Олександрович</cp:lastModifiedBy>
  <cp:revision>4</cp:revision>
  <cp:lastPrinted>2021-02-26T07:14:00Z</cp:lastPrinted>
  <dcterms:created xsi:type="dcterms:W3CDTF">2024-10-20T16:27:00Z</dcterms:created>
  <dcterms:modified xsi:type="dcterms:W3CDTF">2024-10-28T21:12:00Z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